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DDD" w:rsidRDefault="00B56DDD" w:rsidP="004E037F">
      <w:pPr>
        <w:pStyle w:val="Heading1"/>
        <w:spacing w:before="200" w:after="200"/>
        <w:jc w:val="center"/>
        <w:rPr>
          <w:sz w:val="40"/>
          <w:szCs w:val="40"/>
          <w:lang w:val="fr-CA"/>
        </w:rPr>
      </w:pPr>
      <w:bookmarkStart w:id="0" w:name="_GoBack"/>
      <w:bookmarkEnd w:id="0"/>
    </w:p>
    <w:p w:rsidR="00B56DDD" w:rsidRPr="00E152C1" w:rsidRDefault="00B56DDD" w:rsidP="004E037F">
      <w:pPr>
        <w:pStyle w:val="Heading1"/>
        <w:spacing w:before="200" w:after="200"/>
        <w:jc w:val="center"/>
        <w:rPr>
          <w:sz w:val="40"/>
          <w:szCs w:val="40"/>
          <w:lang w:val="en-US"/>
        </w:rPr>
      </w:pPr>
      <w:r>
        <w:rPr>
          <w:sz w:val="40"/>
          <w:szCs w:val="40"/>
          <w:lang w:val="en-US"/>
        </w:rPr>
        <w:t>Suppl</w:t>
      </w:r>
      <w:r w:rsidRPr="00E152C1">
        <w:rPr>
          <w:sz w:val="40"/>
          <w:szCs w:val="40"/>
          <w:lang w:val="en-US"/>
        </w:rPr>
        <w:t xml:space="preserve">y </w:t>
      </w:r>
      <w:ins w:id="1" w:author="Andrea Neuhofer" w:date="2013-11-18T13:10:00Z">
        <w:r>
          <w:rPr>
            <w:sz w:val="40"/>
            <w:szCs w:val="40"/>
            <w:lang w:val="en-US"/>
          </w:rPr>
          <w:t xml:space="preserve">Chain </w:t>
        </w:r>
      </w:ins>
      <w:del w:id="2" w:author="Andrea Neuhofer" w:date="2013-11-18T13:09:00Z">
        <w:r w:rsidRPr="00E152C1" w:rsidDel="00697495">
          <w:rPr>
            <w:sz w:val="40"/>
            <w:szCs w:val="40"/>
            <w:lang w:val="en-US"/>
          </w:rPr>
          <w:delText>c</w:delText>
        </w:r>
      </w:del>
      <w:ins w:id="3" w:author="Andrea Neuhofer" w:date="2013-11-18T13:09:00Z">
        <w:r>
          <w:rPr>
            <w:sz w:val="40"/>
            <w:szCs w:val="40"/>
            <w:lang w:val="en-US"/>
          </w:rPr>
          <w:t>C</w:t>
        </w:r>
      </w:ins>
      <w:r w:rsidRPr="00E152C1">
        <w:rPr>
          <w:sz w:val="40"/>
          <w:szCs w:val="40"/>
          <w:lang w:val="en-US"/>
        </w:rPr>
        <w:t>ontracts at SkiRetail</w:t>
      </w:r>
    </w:p>
    <w:p w:rsidR="00B56DDD" w:rsidRPr="00E152C1" w:rsidRDefault="00B56DDD" w:rsidP="00233147">
      <w:pPr>
        <w:rPr>
          <w:lang w:val="en-US"/>
        </w:rPr>
      </w:pPr>
    </w:p>
    <w:p w:rsidR="00B56DDD" w:rsidRPr="00E152C1" w:rsidRDefault="00B56DDD" w:rsidP="004E037F">
      <w:pPr>
        <w:jc w:val="center"/>
        <w:rPr>
          <w:rFonts w:ascii="Times New Roman" w:hAnsi="Times New Roman"/>
          <w:sz w:val="28"/>
          <w:szCs w:val="28"/>
          <w:lang w:val="en-US"/>
        </w:rPr>
      </w:pPr>
      <w:r w:rsidRPr="00E152C1">
        <w:rPr>
          <w:rFonts w:ascii="Times New Roman" w:hAnsi="Times New Roman"/>
          <w:sz w:val="28"/>
          <w:szCs w:val="28"/>
          <w:lang w:val="en-US"/>
        </w:rPr>
        <w:t xml:space="preserve">Case </w:t>
      </w:r>
      <w:del w:id="4" w:author="Andrea Neuhofer" w:date="2013-11-18T13:09:00Z">
        <w:r w:rsidRPr="00E152C1" w:rsidDel="00697495">
          <w:rPr>
            <w:rFonts w:ascii="Times New Roman" w:hAnsi="Times New Roman"/>
            <w:sz w:val="28"/>
            <w:szCs w:val="28"/>
            <w:lang w:val="en-US"/>
          </w:rPr>
          <w:delText xml:space="preserve">authored </w:delText>
        </w:r>
      </w:del>
      <w:ins w:id="5" w:author="Andrea Neuhofer" w:date="2013-11-18T13:09:00Z">
        <w:r>
          <w:rPr>
            <w:rFonts w:ascii="Times New Roman" w:hAnsi="Times New Roman"/>
            <w:sz w:val="28"/>
            <w:szCs w:val="28"/>
            <w:lang w:val="en-US"/>
          </w:rPr>
          <w:t>prepared</w:t>
        </w:r>
        <w:r w:rsidRPr="00E152C1">
          <w:rPr>
            <w:rFonts w:ascii="Times New Roman" w:hAnsi="Times New Roman"/>
            <w:sz w:val="28"/>
            <w:szCs w:val="28"/>
            <w:lang w:val="en-US"/>
          </w:rPr>
          <w:t xml:space="preserve"> </w:t>
        </w:r>
      </w:ins>
      <w:r w:rsidRPr="00E152C1">
        <w:rPr>
          <w:rFonts w:ascii="Times New Roman" w:hAnsi="Times New Roman"/>
          <w:sz w:val="28"/>
          <w:szCs w:val="28"/>
          <w:lang w:val="en-US"/>
        </w:rPr>
        <w:t xml:space="preserve">by: </w:t>
      </w:r>
    </w:p>
    <w:p w:rsidR="00B56DDD" w:rsidRPr="00B56DDD" w:rsidDel="00604452" w:rsidRDefault="00883992" w:rsidP="004E037F">
      <w:pPr>
        <w:jc w:val="center"/>
        <w:rPr>
          <w:del w:id="6" w:author="User" w:date="2013-11-26T16:21:00Z"/>
          <w:rFonts w:ascii="Times New Roman" w:hAnsi="Times New Roman"/>
          <w:sz w:val="28"/>
          <w:szCs w:val="28"/>
          <w:lang w:val="fr-CA"/>
          <w:rPrChange w:id="7" w:author="Unknown">
            <w:rPr>
              <w:del w:id="8" w:author="User" w:date="2013-11-26T16:21:00Z"/>
              <w:rFonts w:ascii="Times New Roman" w:hAnsi="Times New Roman"/>
              <w:sz w:val="28"/>
              <w:szCs w:val="28"/>
            </w:rPr>
          </w:rPrChange>
        </w:rPr>
      </w:pPr>
      <w:r w:rsidRPr="00883992">
        <w:rPr>
          <w:rFonts w:ascii="Times New Roman" w:hAnsi="Times New Roman"/>
          <w:sz w:val="28"/>
          <w:szCs w:val="28"/>
          <w:lang w:val="fr-CA"/>
          <w:rPrChange w:id="9" w:author="Andrea Neuhofer" w:date="2013-11-18T13:09:00Z">
            <w:rPr>
              <w:rFonts w:ascii="Times New Roman" w:hAnsi="Times New Roman"/>
              <w:sz w:val="28"/>
              <w:szCs w:val="28"/>
            </w:rPr>
          </w:rPrChange>
        </w:rPr>
        <w:t>Rajesh K Tyagi</w:t>
      </w:r>
      <w:ins w:id="10" w:author="User" w:date="2013-11-26T16:21:00Z">
        <w:r w:rsidR="00604452">
          <w:rPr>
            <w:rFonts w:ascii="Times New Roman" w:hAnsi="Times New Roman"/>
            <w:sz w:val="28"/>
            <w:szCs w:val="28"/>
            <w:lang w:val="fr-CA"/>
          </w:rPr>
          <w:t>,</w:t>
        </w:r>
      </w:ins>
      <w:del w:id="11" w:author="User" w:date="2013-11-26T16:21:00Z">
        <w:r w:rsidRPr="00883992" w:rsidDel="00604452">
          <w:rPr>
            <w:rFonts w:ascii="Times New Roman" w:hAnsi="Times New Roman"/>
            <w:sz w:val="28"/>
            <w:szCs w:val="28"/>
            <w:lang w:val="fr-CA"/>
            <w:rPrChange w:id="12" w:author="Andrea Neuhofer" w:date="2013-11-18T13:09:00Z">
              <w:rPr>
                <w:rFonts w:ascii="Times New Roman" w:hAnsi="Times New Roman"/>
                <w:sz w:val="28"/>
                <w:szCs w:val="28"/>
              </w:rPr>
            </w:rPrChange>
          </w:rPr>
          <w:delText xml:space="preserve"> </w:delText>
        </w:r>
      </w:del>
    </w:p>
    <w:p w:rsidR="00B56DDD" w:rsidRPr="00B56DDD" w:rsidRDefault="00604452" w:rsidP="00233147">
      <w:pPr>
        <w:jc w:val="center"/>
        <w:rPr>
          <w:rFonts w:ascii="Times New Roman" w:hAnsi="Times New Roman"/>
          <w:sz w:val="28"/>
          <w:szCs w:val="28"/>
          <w:lang w:val="fr-CA"/>
          <w:rPrChange w:id="13" w:author="Unknown">
            <w:rPr>
              <w:rFonts w:ascii="Times New Roman" w:hAnsi="Times New Roman"/>
              <w:sz w:val="28"/>
              <w:szCs w:val="28"/>
            </w:rPr>
          </w:rPrChange>
        </w:rPr>
      </w:pPr>
      <w:ins w:id="14" w:author="User" w:date="2013-11-26T16:21:00Z">
        <w:r>
          <w:rPr>
            <w:rFonts w:ascii="Times New Roman" w:hAnsi="Times New Roman"/>
            <w:sz w:val="28"/>
            <w:szCs w:val="28"/>
            <w:lang w:val="fr-CA"/>
          </w:rPr>
          <w:t xml:space="preserve"> </w:t>
        </w:r>
      </w:ins>
      <w:r w:rsidR="00883992" w:rsidRPr="00883992">
        <w:rPr>
          <w:rFonts w:ascii="Times New Roman" w:hAnsi="Times New Roman"/>
          <w:sz w:val="28"/>
          <w:szCs w:val="28"/>
          <w:lang w:val="fr-CA"/>
          <w:rPrChange w:id="15" w:author="Andrea Neuhofer" w:date="2013-11-18T13:09:00Z">
            <w:rPr>
              <w:rFonts w:ascii="Times New Roman" w:hAnsi="Times New Roman"/>
              <w:sz w:val="28"/>
              <w:szCs w:val="28"/>
            </w:rPr>
          </w:rPrChange>
        </w:rPr>
        <w:t>Assistant Professor</w:t>
      </w:r>
      <w:del w:id="16" w:author="User" w:date="2013-11-26T16:21:00Z">
        <w:r w:rsidR="00883992" w:rsidRPr="00883992" w:rsidDel="00604452">
          <w:rPr>
            <w:rFonts w:ascii="Times New Roman" w:hAnsi="Times New Roman"/>
            <w:sz w:val="28"/>
            <w:szCs w:val="28"/>
            <w:lang w:val="fr-CA"/>
            <w:rPrChange w:id="17" w:author="Andrea Neuhofer" w:date="2013-11-18T13:09:00Z">
              <w:rPr>
                <w:rFonts w:ascii="Times New Roman" w:hAnsi="Times New Roman"/>
                <w:sz w:val="28"/>
                <w:szCs w:val="28"/>
              </w:rPr>
            </w:rPrChange>
          </w:rPr>
          <w:delText xml:space="preserve"> </w:delText>
        </w:r>
      </w:del>
    </w:p>
    <w:p w:rsidR="00B56DDD" w:rsidRPr="00B56DDD" w:rsidRDefault="00883992" w:rsidP="004E037F">
      <w:pPr>
        <w:jc w:val="center"/>
        <w:rPr>
          <w:rFonts w:ascii="Times New Roman" w:hAnsi="Times New Roman"/>
          <w:sz w:val="28"/>
          <w:szCs w:val="28"/>
          <w:lang w:val="fr-CA"/>
          <w:rPrChange w:id="18" w:author="Unknown">
            <w:rPr>
              <w:rFonts w:ascii="Times New Roman" w:hAnsi="Times New Roman"/>
              <w:sz w:val="28"/>
              <w:szCs w:val="28"/>
            </w:rPr>
          </w:rPrChange>
        </w:rPr>
      </w:pPr>
      <w:r w:rsidRPr="00883992">
        <w:rPr>
          <w:rFonts w:ascii="Times New Roman" w:hAnsi="Times New Roman"/>
          <w:sz w:val="28"/>
          <w:szCs w:val="28"/>
          <w:lang w:val="fr-CA"/>
          <w:rPrChange w:id="19" w:author="Andrea Neuhofer" w:date="2013-11-18T13:09:00Z">
            <w:rPr>
              <w:rFonts w:ascii="Times New Roman" w:hAnsi="Times New Roman"/>
              <w:sz w:val="28"/>
              <w:szCs w:val="28"/>
            </w:rPr>
          </w:rPrChange>
        </w:rPr>
        <w:t>HEC Montréal</w:t>
      </w:r>
    </w:p>
    <w:p w:rsidR="00B56DDD" w:rsidRPr="00270DE8" w:rsidRDefault="00B56DDD" w:rsidP="004E037F">
      <w:pPr>
        <w:jc w:val="center"/>
        <w:rPr>
          <w:rFonts w:ascii="Times New Roman" w:hAnsi="Times New Roman"/>
          <w:sz w:val="28"/>
          <w:szCs w:val="28"/>
        </w:rPr>
      </w:pPr>
      <w:smartTag w:uri="urn:schemas-microsoft-com:office:smarttags" w:element="City">
        <w:smartTag w:uri="urn:schemas-microsoft-com:office:smarttags" w:element="place">
          <w:r w:rsidRPr="00270DE8">
            <w:rPr>
              <w:rFonts w:ascii="Times New Roman" w:hAnsi="Times New Roman"/>
              <w:sz w:val="28"/>
              <w:szCs w:val="28"/>
            </w:rPr>
            <w:t>Montreal</w:t>
          </w:r>
        </w:smartTag>
        <w:r w:rsidRPr="00270DE8">
          <w:rPr>
            <w:rFonts w:ascii="Times New Roman" w:hAnsi="Times New Roman"/>
            <w:sz w:val="28"/>
            <w:szCs w:val="28"/>
          </w:rPr>
          <w:t xml:space="preserve">, </w:t>
        </w:r>
        <w:smartTag w:uri="urn:schemas-microsoft-com:office:smarttags" w:element="State">
          <w:r w:rsidRPr="00270DE8">
            <w:rPr>
              <w:rFonts w:ascii="Times New Roman" w:hAnsi="Times New Roman"/>
              <w:sz w:val="28"/>
              <w:szCs w:val="28"/>
            </w:rPr>
            <w:t>Quebec</w:t>
          </w:r>
        </w:smartTag>
        <w:r w:rsidRPr="00270DE8">
          <w:rPr>
            <w:rFonts w:ascii="Times New Roman" w:hAnsi="Times New Roman"/>
            <w:sz w:val="28"/>
            <w:szCs w:val="28"/>
          </w:rPr>
          <w:t xml:space="preserve">, </w:t>
        </w:r>
        <w:smartTag w:uri="urn:schemas-microsoft-com:office:smarttags" w:element="country-region">
          <w:r w:rsidRPr="00270DE8">
            <w:rPr>
              <w:rFonts w:ascii="Times New Roman" w:hAnsi="Times New Roman"/>
              <w:sz w:val="28"/>
              <w:szCs w:val="28"/>
            </w:rPr>
            <w:t>Canada</w:t>
          </w:r>
        </w:smartTag>
      </w:smartTag>
    </w:p>
    <w:p w:rsidR="00B56DDD" w:rsidRPr="00270DE8" w:rsidRDefault="00B56DDD" w:rsidP="004E037F">
      <w:pPr>
        <w:jc w:val="center"/>
        <w:rPr>
          <w:rFonts w:ascii="Times New Roman" w:hAnsi="Times New Roman"/>
          <w:sz w:val="28"/>
          <w:szCs w:val="28"/>
        </w:rPr>
      </w:pPr>
      <w:r w:rsidRPr="00270DE8">
        <w:rPr>
          <w:rFonts w:ascii="Times New Roman" w:hAnsi="Times New Roman"/>
          <w:sz w:val="28"/>
          <w:szCs w:val="28"/>
        </w:rPr>
        <w:t>Email</w:t>
      </w:r>
      <w:del w:id="20" w:author="Andrea Neuhofer" w:date="2013-11-18T13:09:00Z">
        <w:r w:rsidRPr="00270DE8" w:rsidDel="00697495">
          <w:rPr>
            <w:rFonts w:ascii="Times New Roman" w:hAnsi="Times New Roman"/>
            <w:sz w:val="28"/>
            <w:szCs w:val="28"/>
          </w:rPr>
          <w:delText> </w:delText>
        </w:r>
      </w:del>
      <w:r w:rsidRPr="00270DE8">
        <w:rPr>
          <w:rFonts w:ascii="Times New Roman" w:hAnsi="Times New Roman"/>
          <w:sz w:val="28"/>
          <w:szCs w:val="28"/>
        </w:rPr>
        <w:t xml:space="preserve">: </w:t>
      </w:r>
      <w:hyperlink r:id="rId8" w:history="1">
        <w:r w:rsidRPr="00270DE8">
          <w:rPr>
            <w:rStyle w:val="Hyperlink"/>
            <w:rFonts w:ascii="Times New Roman" w:hAnsi="Times New Roman"/>
            <w:sz w:val="28"/>
            <w:szCs w:val="28"/>
          </w:rPr>
          <w:t>rajesh-kumar.tyagi@hec.ca</w:t>
        </w:r>
      </w:hyperlink>
      <w:r w:rsidRPr="00270DE8">
        <w:rPr>
          <w:rFonts w:ascii="Times New Roman" w:hAnsi="Times New Roman"/>
          <w:sz w:val="28"/>
          <w:szCs w:val="28"/>
        </w:rPr>
        <w:t xml:space="preserve"> </w:t>
      </w:r>
    </w:p>
    <w:p w:rsidR="00B56DDD" w:rsidRPr="00270DE8" w:rsidRDefault="00B56DDD" w:rsidP="004E037F">
      <w:pPr>
        <w:jc w:val="center"/>
        <w:rPr>
          <w:rFonts w:ascii="Times New Roman" w:hAnsi="Times New Roman"/>
          <w:sz w:val="28"/>
          <w:szCs w:val="28"/>
        </w:rPr>
      </w:pPr>
      <w:r w:rsidRPr="00270DE8">
        <w:rPr>
          <w:rFonts w:ascii="Times New Roman" w:hAnsi="Times New Roman"/>
          <w:sz w:val="28"/>
          <w:szCs w:val="28"/>
        </w:rPr>
        <w:t>and</w:t>
      </w:r>
    </w:p>
    <w:p w:rsidR="00B56DDD" w:rsidRPr="00270DE8" w:rsidDel="00604452" w:rsidRDefault="00B56DDD" w:rsidP="004E037F">
      <w:pPr>
        <w:jc w:val="center"/>
        <w:rPr>
          <w:del w:id="21" w:author="User" w:date="2013-11-26T16:21:00Z"/>
          <w:rFonts w:ascii="Times New Roman" w:hAnsi="Times New Roman"/>
          <w:sz w:val="28"/>
          <w:szCs w:val="28"/>
        </w:rPr>
      </w:pPr>
      <w:r w:rsidRPr="00270DE8">
        <w:rPr>
          <w:rFonts w:ascii="Times New Roman" w:hAnsi="Times New Roman"/>
          <w:sz w:val="28"/>
          <w:szCs w:val="28"/>
        </w:rPr>
        <w:t>Navneet Vidyarthi</w:t>
      </w:r>
      <w:ins w:id="22" w:author="User" w:date="2013-11-26T16:21:00Z">
        <w:r w:rsidR="00604452">
          <w:rPr>
            <w:rFonts w:ascii="Times New Roman" w:hAnsi="Times New Roman"/>
            <w:sz w:val="28"/>
            <w:szCs w:val="28"/>
          </w:rPr>
          <w:t>,</w:t>
        </w:r>
      </w:ins>
    </w:p>
    <w:p w:rsidR="00B56DDD" w:rsidRPr="00233147" w:rsidRDefault="00604452" w:rsidP="004E037F">
      <w:pPr>
        <w:jc w:val="center"/>
        <w:rPr>
          <w:rFonts w:ascii="Times New Roman" w:hAnsi="Times New Roman"/>
          <w:sz w:val="28"/>
          <w:szCs w:val="28"/>
          <w:lang w:val="en-US"/>
        </w:rPr>
      </w:pPr>
      <w:ins w:id="23" w:author="User" w:date="2013-11-26T16:21:00Z">
        <w:r>
          <w:rPr>
            <w:rFonts w:ascii="Times New Roman" w:hAnsi="Times New Roman"/>
            <w:sz w:val="28"/>
            <w:szCs w:val="28"/>
            <w:lang w:val="en-US"/>
          </w:rPr>
          <w:t xml:space="preserve"> </w:t>
        </w:r>
      </w:ins>
      <w:r w:rsidR="00B56DDD">
        <w:rPr>
          <w:rFonts w:ascii="Times New Roman" w:hAnsi="Times New Roman"/>
          <w:sz w:val="28"/>
          <w:szCs w:val="28"/>
          <w:lang w:val="en-US"/>
        </w:rPr>
        <w:t xml:space="preserve">Assistant Professor </w:t>
      </w:r>
    </w:p>
    <w:p w:rsidR="00B56DDD" w:rsidRPr="00233147" w:rsidRDefault="00B56DDD" w:rsidP="004E037F">
      <w:pPr>
        <w:jc w:val="center"/>
        <w:rPr>
          <w:rFonts w:ascii="Times New Roman" w:hAnsi="Times New Roman"/>
          <w:sz w:val="28"/>
          <w:szCs w:val="28"/>
          <w:lang w:val="en-US"/>
        </w:rPr>
      </w:pPr>
      <w:smartTag w:uri="urn:schemas-microsoft-com:office:smarttags" w:element="PlaceName">
        <w:smartTag w:uri="urn:schemas-microsoft-com:office:smarttags" w:element="place">
          <w:r w:rsidRPr="00233147">
            <w:rPr>
              <w:rFonts w:ascii="Times New Roman" w:hAnsi="Times New Roman"/>
              <w:sz w:val="28"/>
              <w:szCs w:val="28"/>
              <w:lang w:val="en-US"/>
            </w:rPr>
            <w:t>John</w:t>
          </w:r>
        </w:smartTag>
        <w:r w:rsidRPr="00233147">
          <w:rPr>
            <w:rFonts w:ascii="Times New Roman" w:hAnsi="Times New Roman"/>
            <w:sz w:val="28"/>
            <w:szCs w:val="28"/>
            <w:lang w:val="en-US"/>
          </w:rPr>
          <w:t xml:space="preserve"> </w:t>
        </w:r>
        <w:smartTag w:uri="urn:schemas-microsoft-com:office:smarttags" w:element="PlaceName">
          <w:r w:rsidRPr="00233147">
            <w:rPr>
              <w:rFonts w:ascii="Times New Roman" w:hAnsi="Times New Roman"/>
              <w:sz w:val="28"/>
              <w:szCs w:val="28"/>
              <w:lang w:val="en-US"/>
            </w:rPr>
            <w:t>Molson</w:t>
          </w:r>
        </w:smartTag>
        <w:r w:rsidRPr="00233147">
          <w:rPr>
            <w:rFonts w:ascii="Times New Roman" w:hAnsi="Times New Roman"/>
            <w:sz w:val="28"/>
            <w:szCs w:val="28"/>
            <w:lang w:val="en-US"/>
          </w:rPr>
          <w:t xml:space="preserve"> </w:t>
        </w:r>
        <w:smartTag w:uri="urn:schemas-microsoft-com:office:smarttags" w:element="PlaceType">
          <w:r w:rsidRPr="00233147">
            <w:rPr>
              <w:rFonts w:ascii="Times New Roman" w:hAnsi="Times New Roman"/>
              <w:sz w:val="28"/>
              <w:szCs w:val="28"/>
              <w:lang w:val="en-US"/>
            </w:rPr>
            <w:t>School</w:t>
          </w:r>
        </w:smartTag>
      </w:smartTag>
      <w:r w:rsidRPr="00233147">
        <w:rPr>
          <w:rFonts w:ascii="Times New Roman" w:hAnsi="Times New Roman"/>
          <w:sz w:val="28"/>
          <w:szCs w:val="28"/>
          <w:lang w:val="en-US"/>
        </w:rPr>
        <w:t xml:space="preserve"> of Business</w:t>
      </w:r>
    </w:p>
    <w:p w:rsidR="00B56DDD" w:rsidRDefault="00B56DDD" w:rsidP="004E037F">
      <w:pPr>
        <w:jc w:val="center"/>
        <w:rPr>
          <w:rFonts w:ascii="Times New Roman" w:hAnsi="Times New Roman"/>
          <w:sz w:val="28"/>
          <w:szCs w:val="28"/>
          <w:lang w:val="en-US"/>
        </w:rPr>
      </w:pPr>
      <w:smartTag w:uri="urn:schemas-microsoft-com:office:smarttags" w:element="PlaceName">
        <w:smartTag w:uri="urn:schemas-microsoft-com:office:smarttags" w:element="place">
          <w:r>
            <w:rPr>
              <w:rFonts w:ascii="Times New Roman" w:hAnsi="Times New Roman"/>
              <w:sz w:val="28"/>
              <w:szCs w:val="28"/>
              <w:lang w:val="en-US"/>
            </w:rPr>
            <w:t>Concordia</w:t>
          </w:r>
        </w:smartTag>
        <w:r>
          <w:rPr>
            <w:rFonts w:ascii="Times New Roman" w:hAnsi="Times New Roman"/>
            <w:sz w:val="28"/>
            <w:szCs w:val="28"/>
            <w:lang w:val="en-US"/>
          </w:rPr>
          <w:t xml:space="preserve"> </w:t>
        </w:r>
        <w:smartTag w:uri="urn:schemas-microsoft-com:office:smarttags" w:element="PlaceType">
          <w:r>
            <w:rPr>
              <w:rFonts w:ascii="Times New Roman" w:hAnsi="Times New Roman"/>
              <w:sz w:val="28"/>
              <w:szCs w:val="28"/>
              <w:lang w:val="en-US"/>
            </w:rPr>
            <w:t>University</w:t>
          </w:r>
        </w:smartTag>
      </w:smartTag>
    </w:p>
    <w:p w:rsidR="00B56DDD" w:rsidRDefault="00B56DDD" w:rsidP="004E037F">
      <w:pPr>
        <w:jc w:val="center"/>
        <w:rPr>
          <w:rFonts w:ascii="Times New Roman" w:hAnsi="Times New Roman"/>
          <w:sz w:val="28"/>
          <w:szCs w:val="28"/>
          <w:lang w:val="en-US"/>
        </w:rPr>
      </w:pPr>
      <w:smartTag w:uri="urn:schemas-microsoft-com:office:smarttags" w:element="City">
        <w:smartTag w:uri="urn:schemas-microsoft-com:office:smarttags" w:element="place">
          <w:r>
            <w:rPr>
              <w:rFonts w:ascii="Times New Roman" w:hAnsi="Times New Roman"/>
              <w:sz w:val="28"/>
              <w:szCs w:val="28"/>
              <w:lang w:val="en-US"/>
            </w:rPr>
            <w:t>Montreal</w:t>
          </w:r>
        </w:smartTag>
        <w:r>
          <w:rPr>
            <w:rFonts w:ascii="Times New Roman" w:hAnsi="Times New Roman"/>
            <w:sz w:val="28"/>
            <w:szCs w:val="28"/>
            <w:lang w:val="en-US"/>
          </w:rPr>
          <w:t xml:space="preserve">, </w:t>
        </w:r>
        <w:smartTag w:uri="urn:schemas-microsoft-com:office:smarttags" w:element="State">
          <w:r>
            <w:rPr>
              <w:rFonts w:ascii="Times New Roman" w:hAnsi="Times New Roman"/>
              <w:sz w:val="28"/>
              <w:szCs w:val="28"/>
              <w:lang w:val="en-US"/>
            </w:rPr>
            <w:t>Quebec</w:t>
          </w:r>
        </w:smartTag>
        <w:r>
          <w:rPr>
            <w:rFonts w:ascii="Times New Roman" w:hAnsi="Times New Roman"/>
            <w:sz w:val="28"/>
            <w:szCs w:val="28"/>
            <w:lang w:val="en-US"/>
          </w:rPr>
          <w:t xml:space="preserve">, </w:t>
        </w:r>
        <w:smartTag w:uri="urn:schemas-microsoft-com:office:smarttags" w:element="country-region">
          <w:r>
            <w:rPr>
              <w:rFonts w:ascii="Times New Roman" w:hAnsi="Times New Roman"/>
              <w:sz w:val="28"/>
              <w:szCs w:val="28"/>
              <w:lang w:val="en-US"/>
            </w:rPr>
            <w:t>Canada</w:t>
          </w:r>
        </w:smartTag>
      </w:smartTag>
    </w:p>
    <w:p w:rsidR="00B56DDD" w:rsidRPr="00233147" w:rsidRDefault="00B56DDD" w:rsidP="004E037F">
      <w:pPr>
        <w:jc w:val="center"/>
        <w:rPr>
          <w:rFonts w:ascii="Times New Roman" w:hAnsi="Times New Roman"/>
          <w:sz w:val="28"/>
          <w:szCs w:val="28"/>
          <w:lang w:val="en-US"/>
        </w:rPr>
      </w:pPr>
      <w:r>
        <w:rPr>
          <w:rFonts w:ascii="Times New Roman" w:hAnsi="Times New Roman"/>
          <w:sz w:val="28"/>
          <w:szCs w:val="28"/>
          <w:lang w:val="en-US"/>
        </w:rPr>
        <w:t xml:space="preserve">Email: </w:t>
      </w:r>
      <w:hyperlink r:id="rId9" w:history="1">
        <w:r w:rsidRPr="004F1F96">
          <w:rPr>
            <w:rStyle w:val="Hyperlink"/>
            <w:rFonts w:ascii="Times New Roman" w:hAnsi="Times New Roman"/>
            <w:sz w:val="28"/>
            <w:szCs w:val="28"/>
            <w:lang w:val="en-US"/>
          </w:rPr>
          <w:t>navneetv@jmsb.concordia.ca</w:t>
        </w:r>
      </w:hyperlink>
      <w:r>
        <w:rPr>
          <w:rFonts w:ascii="Times New Roman" w:hAnsi="Times New Roman"/>
          <w:sz w:val="28"/>
          <w:szCs w:val="28"/>
          <w:lang w:val="en-US"/>
        </w:rPr>
        <w:t xml:space="preserve"> </w:t>
      </w:r>
    </w:p>
    <w:p w:rsidR="00B56DDD" w:rsidRPr="00233147" w:rsidRDefault="00B56DDD" w:rsidP="004E037F">
      <w:pPr>
        <w:rPr>
          <w:lang w:val="en-US"/>
        </w:rPr>
      </w:pPr>
    </w:p>
    <w:p w:rsidR="00B56DDD" w:rsidRDefault="00B56DDD">
      <w:pPr>
        <w:rPr>
          <w:rFonts w:ascii="Cambria" w:hAnsi="Cambria"/>
          <w:b/>
          <w:bCs/>
          <w:color w:val="365F91"/>
          <w:sz w:val="28"/>
          <w:szCs w:val="28"/>
        </w:rPr>
      </w:pPr>
      <w:r>
        <w:br w:type="page"/>
      </w:r>
    </w:p>
    <w:p w:rsidR="00B56DDD" w:rsidRPr="00B02FFB" w:rsidRDefault="00B56DDD" w:rsidP="002D527E">
      <w:pPr>
        <w:pStyle w:val="Heading1"/>
        <w:spacing w:before="200" w:after="200"/>
      </w:pPr>
      <w:r w:rsidRPr="00B02FFB">
        <w:t>INTRODUCTION</w:t>
      </w:r>
    </w:p>
    <w:p w:rsidR="00B56DDD" w:rsidRPr="00B02FFB" w:rsidRDefault="00B56DDD" w:rsidP="00FC3624">
      <w:pPr>
        <w:pStyle w:val="NormalWeb"/>
        <w:spacing w:before="120" w:beforeAutospacing="0" w:after="120" w:afterAutospacing="0" w:line="360" w:lineRule="auto"/>
        <w:jc w:val="both"/>
      </w:pPr>
      <w:r w:rsidRPr="00B02FFB">
        <w:t>John B</w:t>
      </w:r>
      <w:r>
        <w:t>e</w:t>
      </w:r>
      <w:r w:rsidRPr="00B02FFB">
        <w:t xml:space="preserve">rgard sat behind his desk staring out of the large glass window in his office in </w:t>
      </w:r>
      <w:smartTag w:uri="urn:schemas-microsoft-com:office:smarttags" w:element="City">
        <w:smartTag w:uri="urn:schemas-microsoft-com:office:smarttags" w:element="place">
          <w:r w:rsidRPr="00B02FFB">
            <w:t>Aspen</w:t>
          </w:r>
        </w:smartTag>
        <w:r w:rsidRPr="00B02FFB">
          <w:t xml:space="preserve">, </w:t>
        </w:r>
        <w:smartTag w:uri="urn:schemas-microsoft-com:office:smarttags" w:element="State">
          <w:r w:rsidRPr="00B02FFB">
            <w:t>Colorado</w:t>
          </w:r>
        </w:smartTag>
      </w:smartTag>
      <w:r w:rsidRPr="00B02FFB">
        <w:t xml:space="preserve"> on a cold Tuesday morning. The view of the </w:t>
      </w:r>
      <w:smartTag w:uri="urn:schemas-microsoft-com:office:smarttags" w:element="place">
        <w:r w:rsidRPr="00B02FFB">
          <w:t>Rock</w:t>
        </w:r>
        <w:r>
          <w:t>ies</w:t>
        </w:r>
      </w:smartTag>
      <w:r w:rsidRPr="00B02FFB">
        <w:t xml:space="preserve"> was breathtaking. </w:t>
      </w:r>
      <w:ins w:id="24" w:author="Andrea Neuhofer" w:date="2013-11-18T13:47:00Z">
        <w:r>
          <w:t>“</w:t>
        </w:r>
      </w:ins>
      <w:del w:id="25" w:author="Andrea Neuhofer" w:date="2013-11-18T13:47:00Z">
        <w:r w:rsidRPr="00B02FFB" w:rsidDel="00AC4ED0">
          <w:delText>"</w:delText>
        </w:r>
      </w:del>
      <w:ins w:id="26" w:author="Andrea Neuhofer" w:date="2013-11-18T13:47:00Z">
        <w:r>
          <w:t>This</w:t>
        </w:r>
      </w:ins>
      <w:del w:id="27" w:author="Andrea Neuhofer" w:date="2013-11-18T13:47:00Z">
        <w:r w:rsidRPr="00B02FFB" w:rsidDel="00AC4ED0">
          <w:delText>It</w:delText>
        </w:r>
      </w:del>
      <w:r w:rsidRPr="00B02FFB">
        <w:t xml:space="preserve"> is indeed a great place to work</w:t>
      </w:r>
      <w:ins w:id="28" w:author="Andrea Neuhofer" w:date="2013-11-18T13:11:00Z">
        <w:r>
          <w:t>,</w:t>
        </w:r>
      </w:ins>
      <w:ins w:id="29" w:author="Andrea Neuhofer" w:date="2013-11-18T13:48:00Z">
        <w:r>
          <w:t>”</w:t>
        </w:r>
      </w:ins>
      <w:del w:id="30" w:author="Andrea Neuhofer" w:date="2013-11-18T13:48:00Z">
        <w:r w:rsidRPr="00B02FFB" w:rsidDel="00AC4ED0">
          <w:delText>"</w:delText>
        </w:r>
      </w:del>
      <w:del w:id="31" w:author="Andrea Neuhofer" w:date="2013-11-18T13:11:00Z">
        <w:r w:rsidRPr="00B02FFB" w:rsidDel="00697495">
          <w:delText>,</w:delText>
        </w:r>
      </w:del>
      <w:r w:rsidRPr="00B02FFB">
        <w:t xml:space="preserve"> thought John. As he sipped his warm coffee, he began to focus his thoughts on </w:t>
      </w:r>
      <w:del w:id="32" w:author="User" w:date="2013-11-26T16:57:00Z">
        <w:r w:rsidRPr="00B02FFB" w:rsidDel="005C4A3B">
          <w:delText xml:space="preserve">the </w:delText>
        </w:r>
      </w:del>
      <w:ins w:id="33" w:author="User" w:date="2013-11-26T16:57:00Z">
        <w:r w:rsidR="005C4A3B">
          <w:t>his upcoming</w:t>
        </w:r>
        <w:r w:rsidR="005C4A3B" w:rsidRPr="00B02FFB">
          <w:t xml:space="preserve"> </w:t>
        </w:r>
      </w:ins>
      <w:r>
        <w:t xml:space="preserve">meeting </w:t>
      </w:r>
      <w:del w:id="34" w:author="User" w:date="2013-11-26T16:57:00Z">
        <w:r w:rsidRPr="00B02FFB" w:rsidDel="005C4A3B">
          <w:delText xml:space="preserve">he </w:delText>
        </w:r>
        <w:r w:rsidDel="005C4A3B">
          <w:delText>had</w:delText>
        </w:r>
      </w:del>
      <w:ins w:id="35" w:author="Andrea Neuhofer" w:date="2013-11-18T13:18:00Z">
        <w:del w:id="36" w:author="User" w:date="2013-11-26T16:57:00Z">
          <w:r w:rsidDel="005C4A3B">
            <w:delText xml:space="preserve"> had</w:delText>
          </w:r>
        </w:del>
      </w:ins>
      <w:del w:id="37" w:author="User" w:date="2013-11-26T16:57:00Z">
        <w:r w:rsidDel="005C4A3B">
          <w:delText xml:space="preserve"> </w:delText>
        </w:r>
      </w:del>
      <w:r w:rsidRPr="00B02FFB">
        <w:t xml:space="preserve">on </w:t>
      </w:r>
      <w:r>
        <w:t>Friday with SkiRetail, an upscale fashion retailer in Aspen.</w:t>
      </w:r>
    </w:p>
    <w:p w:rsidR="00B56DDD" w:rsidRDefault="00B56DDD" w:rsidP="00FC3624">
      <w:pPr>
        <w:pStyle w:val="NormalWeb"/>
        <w:spacing w:before="120" w:beforeAutospacing="0" w:after="120" w:afterAutospacing="0" w:line="360" w:lineRule="auto"/>
        <w:jc w:val="both"/>
      </w:pPr>
      <w:r w:rsidRPr="00B02FFB">
        <w:t>B</w:t>
      </w:r>
      <w:r>
        <w:t>e</w:t>
      </w:r>
      <w:r w:rsidRPr="00B02FFB">
        <w:t>rgard had joined Skiekz only a month ago</w:t>
      </w:r>
      <w:ins w:id="38" w:author="Andrea Neuhofer" w:date="2013-11-18T13:18:00Z">
        <w:r>
          <w:t>, after</w:t>
        </w:r>
      </w:ins>
      <w:del w:id="39" w:author="Andrea Neuhofer" w:date="2013-11-18T13:18:00Z">
        <w:r w:rsidRPr="00B02FFB" w:rsidDel="00106595">
          <w:delText xml:space="preserve">. </w:delText>
        </w:r>
        <w:r w:rsidDel="00106595">
          <w:delText>Having</w:delText>
        </w:r>
      </w:del>
      <w:r>
        <w:t xml:space="preserve"> graduat</w:t>
      </w:r>
      <w:ins w:id="40" w:author="Andrea Neuhofer" w:date="2013-11-18T13:18:00Z">
        <w:r>
          <w:t>ing</w:t>
        </w:r>
      </w:ins>
      <w:del w:id="41" w:author="Andrea Neuhofer" w:date="2013-11-18T13:19:00Z">
        <w:r w:rsidDel="00106595">
          <w:delText>ed</w:delText>
        </w:r>
      </w:del>
      <w:r>
        <w:t xml:space="preserve"> from HEC Montré</w:t>
      </w:r>
      <w:r w:rsidRPr="00B02FFB">
        <w:t xml:space="preserve">al with a specialization in </w:t>
      </w:r>
      <w:ins w:id="42" w:author="Andrea Neuhofer" w:date="2013-11-18T13:19:00Z">
        <w:r>
          <w:t>l</w:t>
        </w:r>
      </w:ins>
      <w:del w:id="43" w:author="Andrea Neuhofer" w:date="2013-11-18T13:19:00Z">
        <w:r w:rsidRPr="00B02FFB" w:rsidDel="00106595">
          <w:delText>L</w:delText>
        </w:r>
      </w:del>
      <w:r w:rsidRPr="00B02FFB">
        <w:t xml:space="preserve">ogistics and </w:t>
      </w:r>
      <w:del w:id="44" w:author="Andrea Neuhofer" w:date="2013-11-18T13:19:00Z">
        <w:r w:rsidRPr="00B02FFB" w:rsidDel="00106595">
          <w:delText>S</w:delText>
        </w:r>
      </w:del>
      <w:ins w:id="45" w:author="Andrea Neuhofer" w:date="2013-11-18T13:19:00Z">
        <w:r>
          <w:t>s</w:t>
        </w:r>
      </w:ins>
      <w:r w:rsidRPr="00B02FFB">
        <w:t xml:space="preserve">upply </w:t>
      </w:r>
      <w:ins w:id="46" w:author="Andrea Neuhofer" w:date="2013-11-18T13:19:00Z">
        <w:r>
          <w:t>c</w:t>
        </w:r>
      </w:ins>
      <w:del w:id="47" w:author="Andrea Neuhofer" w:date="2013-11-18T13:19:00Z">
        <w:r w:rsidRPr="00B02FFB" w:rsidDel="00106595">
          <w:delText>c</w:delText>
        </w:r>
      </w:del>
      <w:r w:rsidRPr="00B02FFB">
        <w:t>hain</w:t>
      </w:r>
      <w:ins w:id="48" w:author="Andrea Neuhofer" w:date="2013-11-18T15:09:00Z">
        <w:r>
          <w:t>s</w:t>
        </w:r>
      </w:ins>
      <w:del w:id="49" w:author="Andrea Neuhofer" w:date="2013-11-18T13:19:00Z">
        <w:r w:rsidRPr="00B02FFB" w:rsidDel="00106595">
          <w:delText>, B</w:delText>
        </w:r>
        <w:r w:rsidDel="00106595">
          <w:delText>e</w:delText>
        </w:r>
        <w:r w:rsidRPr="00B02FFB" w:rsidDel="00106595">
          <w:delText xml:space="preserve">rgard had </w:delText>
        </w:r>
        <w:r w:rsidDel="00106595">
          <w:delText>joined Skiekz</w:delText>
        </w:r>
      </w:del>
      <w:r>
        <w:t xml:space="preserve">. He was in charge of designing sales as well as purchase contracts for the company’s </w:t>
      </w:r>
      <w:r w:rsidRPr="00B02FFB">
        <w:t xml:space="preserve">newly opened operations in </w:t>
      </w:r>
      <w:smartTag w:uri="urn:schemas-microsoft-com:office:smarttags" w:element="City">
        <w:smartTag w:uri="urn:schemas-microsoft-com:office:smarttags" w:element="place">
          <w:r w:rsidRPr="00B02FFB">
            <w:t>Aspen</w:t>
          </w:r>
        </w:smartTag>
      </w:smartTag>
      <w:r w:rsidRPr="00B02FFB">
        <w:t xml:space="preserve">. </w:t>
      </w:r>
      <w:r>
        <w:t xml:space="preserve">He reported to Mark Bayer, who was the Chief Operating Officer at Skiekz, </w:t>
      </w:r>
      <w:smartTag w:uri="urn:schemas-microsoft-com:office:smarttags" w:element="City">
        <w:smartTag w:uri="urn:schemas-microsoft-com:office:smarttags" w:element="place">
          <w:r>
            <w:t>Aspen</w:t>
          </w:r>
        </w:smartTag>
      </w:smartTag>
      <w:r>
        <w:t>.</w:t>
      </w:r>
    </w:p>
    <w:p w:rsidR="00B56DDD" w:rsidRDefault="00B56DDD" w:rsidP="00FC3624">
      <w:pPr>
        <w:pStyle w:val="NormalWeb"/>
        <w:spacing w:before="120" w:beforeAutospacing="0" w:after="120" w:afterAutospacing="0" w:line="360" w:lineRule="auto"/>
        <w:jc w:val="both"/>
      </w:pPr>
      <w:r>
        <w:t xml:space="preserve">Friday was a big day for Bergard. He was scheduled to meet with the purchase manager at SkiRetail. The retailer would place an order for Skiekz’s ski jackets for the upcoming winter season on Friday. Bergard, accompanied by the head of marketing, </w:t>
      </w:r>
      <w:del w:id="50" w:author="Andrea Neuhofer" w:date="2013-11-18T13:21:00Z">
        <w:r w:rsidDel="00362540">
          <w:delText xml:space="preserve">were required </w:delText>
        </w:r>
      </w:del>
      <w:ins w:id="51" w:author="Andrea Neuhofer" w:date="2013-11-18T13:21:00Z">
        <w:r>
          <w:t xml:space="preserve">had </w:t>
        </w:r>
      </w:ins>
      <w:r>
        <w:t>to convince the retailer to buy more of their products. SkiRetail was a well-established retail firm and Bergard knew that he had to back up his arguments with strong numbers if he w</w:t>
      </w:r>
      <w:ins w:id="52" w:author="Andrea Neuhofer" w:date="2013-11-18T13:22:00Z">
        <w:r>
          <w:t>as</w:t>
        </w:r>
      </w:ins>
      <w:del w:id="53" w:author="Andrea Neuhofer" w:date="2013-11-18T13:22:00Z">
        <w:r w:rsidDel="00362540">
          <w:delText>ere</w:delText>
        </w:r>
      </w:del>
      <w:r>
        <w:t xml:space="preserve"> to stand a chance of convincing the team at SkiRetail to purchase more of Skiekz’s jackets. </w:t>
      </w:r>
    </w:p>
    <w:p w:rsidR="00B56DDD" w:rsidRDefault="00B56DDD" w:rsidP="00FC3624">
      <w:pPr>
        <w:pStyle w:val="NormalWeb"/>
        <w:spacing w:before="120" w:beforeAutospacing="0" w:after="120" w:afterAutospacing="0" w:line="360" w:lineRule="auto"/>
        <w:jc w:val="both"/>
      </w:pPr>
      <w:r>
        <w:t xml:space="preserve">Bergard knew that he would need to draw </w:t>
      </w:r>
      <w:del w:id="54" w:author="Andrea Neuhofer" w:date="2013-11-18T13:23:00Z">
        <w:r w:rsidDel="003D1453">
          <w:delText xml:space="preserve">from </w:delText>
        </w:r>
      </w:del>
      <w:ins w:id="55" w:author="Andrea Neuhofer" w:date="2013-11-18T13:23:00Z">
        <w:r>
          <w:t xml:space="preserve">on </w:t>
        </w:r>
      </w:ins>
      <w:ins w:id="56" w:author="User" w:date="2013-11-26T17:02:00Z">
        <w:r w:rsidR="005C4A3B">
          <w:t xml:space="preserve">his </w:t>
        </w:r>
      </w:ins>
      <w:del w:id="57" w:author="User" w:date="2013-11-26T17:02:00Z">
        <w:r w:rsidDel="005C4A3B">
          <w:delText xml:space="preserve">all of the </w:delText>
        </w:r>
      </w:del>
      <w:ins w:id="58" w:author="Andrea Neuhofer" w:date="2013-11-18T13:22:00Z">
        <w:r>
          <w:t>five</w:t>
        </w:r>
      </w:ins>
      <w:del w:id="59" w:author="Andrea Neuhofer" w:date="2013-11-18T13:22:00Z">
        <w:r w:rsidDel="00362540">
          <w:delText>5</w:delText>
        </w:r>
      </w:del>
      <w:r>
        <w:t xml:space="preserve"> years of supply chain experience </w:t>
      </w:r>
      <w:del w:id="60" w:author="User" w:date="2013-11-26T17:02:00Z">
        <w:r w:rsidDel="005C4A3B">
          <w:delText xml:space="preserve">that he had had </w:delText>
        </w:r>
      </w:del>
      <w:r>
        <w:t xml:space="preserve">with a retail giant in the US as well as </w:t>
      </w:r>
      <w:ins w:id="61" w:author="Andrea Neuhofer" w:date="2013-11-18T13:23:00Z">
        <w:r>
          <w:t xml:space="preserve">on </w:t>
        </w:r>
      </w:ins>
      <w:r>
        <w:t>his education in logistics and supply chain</w:t>
      </w:r>
      <w:ins w:id="62" w:author="Andrea Neuhofer" w:date="2013-11-18T15:09:00Z">
        <w:r>
          <w:t>s</w:t>
        </w:r>
      </w:ins>
      <w:r>
        <w:t>. “Well</w:t>
      </w:r>
      <w:del w:id="63" w:author="Andrea Neuhofer" w:date="2013-11-18T13:23:00Z">
        <w:r w:rsidDel="003D1453">
          <w:delText xml:space="preserve"> now</w:delText>
        </w:r>
      </w:del>
      <w:r>
        <w:t>,” he thought to himself, “let’s take it one</w:t>
      </w:r>
      <w:ins w:id="64" w:author="Andrea Neuhofer" w:date="2013-11-18T13:22:00Z">
        <w:r>
          <w:t xml:space="preserve"> step</w:t>
        </w:r>
      </w:ins>
      <w:r>
        <w:t xml:space="preserve"> at a time.” He prepared to leave for a meeting that was scheduled with the marketing team in ten minutes. </w:t>
      </w:r>
    </w:p>
    <w:p w:rsidR="00B56DDD" w:rsidRDefault="00B56DDD" w:rsidP="005140BD">
      <w:pPr>
        <w:pStyle w:val="Heading1"/>
        <w:spacing w:before="200" w:after="200"/>
      </w:pPr>
      <w:r w:rsidRPr="00B02FFB">
        <w:t xml:space="preserve">SKIEKZ </w:t>
      </w:r>
    </w:p>
    <w:p w:rsidR="00B56DDD" w:rsidRDefault="00B56DDD" w:rsidP="00FC3624">
      <w:pPr>
        <w:pStyle w:val="NormalWeb"/>
        <w:spacing w:before="120" w:beforeAutospacing="0" w:after="120" w:afterAutospacing="0" w:line="360" w:lineRule="auto"/>
        <w:jc w:val="both"/>
      </w:pPr>
      <w:r>
        <w:t xml:space="preserve">Skiekz designs, manufactures and distributes stylish ski wear to </w:t>
      </w:r>
      <w:del w:id="65" w:author="User" w:date="2013-11-26T17:03:00Z">
        <w:r w:rsidDel="005C4A3B">
          <w:delText xml:space="preserve">upscale </w:delText>
        </w:r>
      </w:del>
      <w:r>
        <w:t>high</w:t>
      </w:r>
      <w:del w:id="66" w:author="Andrea Neuhofer" w:date="2013-11-18T13:23:00Z">
        <w:r w:rsidDel="003D1453">
          <w:delText xml:space="preserve"> </w:delText>
        </w:r>
      </w:del>
      <w:ins w:id="67" w:author="Andrea Neuhofer" w:date="2013-11-18T13:23:00Z">
        <w:r>
          <w:t>-</w:t>
        </w:r>
      </w:ins>
      <w:r>
        <w:t xml:space="preserve">fashion retailers in Switzerland. </w:t>
      </w:r>
      <w:ins w:id="68" w:author="Andrea Neuhofer" w:date="2013-11-18T13:24:00Z">
        <w:r>
          <w:t>The company</w:t>
        </w:r>
      </w:ins>
      <w:ins w:id="69" w:author="Andrea Neuhofer" w:date="2013-11-18T13:25:00Z">
        <w:r>
          <w:t xml:space="preserve"> was founded</w:t>
        </w:r>
      </w:ins>
      <w:ins w:id="70" w:author="Andrea Neuhofer" w:date="2013-11-18T13:24:00Z">
        <w:r>
          <w:t xml:space="preserve"> in </w:t>
        </w:r>
        <w:smartTag w:uri="urn:schemas-microsoft-com:office:smarttags" w:element="City">
          <w:r>
            <w:t>2001 in</w:t>
          </w:r>
        </w:smartTag>
        <w:r>
          <w:t xml:space="preserve"> </w:t>
        </w:r>
        <w:smartTag w:uri="urn:schemas-microsoft-com:office:smarttags" w:element="City">
          <w:r>
            <w:t>Switzerland</w:t>
          </w:r>
        </w:smartTag>
      </w:ins>
      <w:ins w:id="71" w:author="Andrea Neuhofer" w:date="2013-11-18T13:25:00Z">
        <w:r>
          <w:t xml:space="preserve"> by </w:t>
        </w:r>
      </w:ins>
      <w:r>
        <w:t>Chris Adler</w:t>
      </w:r>
      <w:ins w:id="72" w:author="Andrea Neuhofer" w:date="2013-11-18T13:25:00Z">
        <w:r>
          <w:t>,</w:t>
        </w:r>
      </w:ins>
      <w:del w:id="73" w:author="Andrea Neuhofer" w:date="2013-11-18T13:25:00Z">
        <w:r w:rsidDel="003D1453">
          <w:delText xml:space="preserve"> founded </w:delText>
        </w:r>
      </w:del>
      <w:del w:id="74" w:author="Andrea Neuhofer" w:date="2013-11-18T13:24:00Z">
        <w:r w:rsidDel="003D1453">
          <w:delText xml:space="preserve">the company in </w:delText>
        </w:r>
        <w:smartTag w:uri="urn:schemas-microsoft-com:office:smarttags" w:element="City">
          <w:r w:rsidDel="003D1453">
            <w:delText>2001 in</w:delText>
          </w:r>
        </w:smartTag>
        <w:r w:rsidDel="003D1453">
          <w:delText xml:space="preserve"> Switzerland. </w:delText>
        </w:r>
      </w:del>
      <w:del w:id="75" w:author="Andrea Neuhofer" w:date="2013-11-18T13:25:00Z">
        <w:r w:rsidDel="003D1453">
          <w:delText>A</w:delText>
        </w:r>
      </w:del>
      <w:ins w:id="76" w:author="Andrea Neuhofer" w:date="2013-11-18T13:25:00Z">
        <w:r>
          <w:t xml:space="preserve"> a</w:t>
        </w:r>
      </w:ins>
      <w:r>
        <w:t>n avid ski and business enthusiast</w:t>
      </w:r>
      <w:del w:id="77" w:author="Andrea Neuhofer" w:date="2013-11-18T13:24:00Z">
        <w:r w:rsidDel="003D1453">
          <w:delText>,</w:delText>
        </w:r>
      </w:del>
      <w:r>
        <w:t xml:space="preserve"> and a fashion designer by training</w:t>
      </w:r>
      <w:del w:id="78" w:author="Andrea Neuhofer" w:date="2013-11-18T13:25:00Z">
        <w:r w:rsidDel="003D1453">
          <w:delText>,</w:delText>
        </w:r>
      </w:del>
      <w:ins w:id="79" w:author="Andrea Neuhofer" w:date="2013-11-18T13:25:00Z">
        <w:r>
          <w:t>.</w:t>
        </w:r>
      </w:ins>
      <w:r>
        <w:t xml:space="preserve"> Adler’s designs </w:t>
      </w:r>
      <w:del w:id="80" w:author="Andrea Neuhofer" w:date="2013-11-18T13:25:00Z">
        <w:r w:rsidDel="003D1453">
          <w:delText xml:space="preserve">have been </w:delText>
        </w:r>
      </w:del>
      <w:ins w:id="81" w:author="Andrea Neuhofer" w:date="2013-11-18T13:25:00Z">
        <w:r>
          <w:t xml:space="preserve">were </w:t>
        </w:r>
      </w:ins>
      <w:r>
        <w:t xml:space="preserve">highly regarded for </w:t>
      </w:r>
      <w:ins w:id="82" w:author="Andrea Neuhofer" w:date="2013-11-18T13:25:00Z">
        <w:r>
          <w:t xml:space="preserve">their </w:t>
        </w:r>
      </w:ins>
      <w:r>
        <w:t xml:space="preserve">style as well as </w:t>
      </w:r>
      <w:ins w:id="83" w:author="Andrea Neuhofer" w:date="2013-11-18T13:25:00Z">
        <w:r>
          <w:t xml:space="preserve">their </w:t>
        </w:r>
      </w:ins>
      <w:r>
        <w:t>functionality. By 2010, Skiekz was a formidable brand and a leading manufacturer of high</w:t>
      </w:r>
      <w:del w:id="84" w:author="Andrea Neuhofer" w:date="2013-11-18T13:25:00Z">
        <w:r w:rsidDel="003D1453">
          <w:delText xml:space="preserve"> </w:delText>
        </w:r>
      </w:del>
      <w:ins w:id="85" w:author="Andrea Neuhofer" w:date="2013-11-18T13:25:00Z">
        <w:r>
          <w:t>-</w:t>
        </w:r>
      </w:ins>
      <w:r>
        <w:t>fashion ski</w:t>
      </w:r>
      <w:ins w:id="86" w:author="User" w:date="2013-11-26T16:22:00Z">
        <w:r w:rsidR="00604452">
          <w:t xml:space="preserve"> </w:t>
        </w:r>
      </w:ins>
      <w:r>
        <w:t xml:space="preserve">wear in Switzerland. </w:t>
      </w:r>
    </w:p>
    <w:p w:rsidR="00B56DDD" w:rsidRDefault="00B56DDD" w:rsidP="00FC3624">
      <w:pPr>
        <w:pStyle w:val="NormalWeb"/>
        <w:spacing w:before="120" w:beforeAutospacing="0" w:after="120" w:afterAutospacing="0" w:line="360" w:lineRule="auto"/>
        <w:jc w:val="both"/>
      </w:pPr>
      <w:r>
        <w:lastRenderedPageBreak/>
        <w:t xml:space="preserve">The selling season for Skiekz’s products typically began </w:t>
      </w:r>
      <w:del w:id="87" w:author="Andrea Neuhofer" w:date="2013-11-18T13:26:00Z">
        <w:r w:rsidDel="003D1453">
          <w:delText>by</w:delText>
        </w:r>
      </w:del>
      <w:ins w:id="88" w:author="Andrea Neuhofer" w:date="2013-11-18T13:26:00Z">
        <w:r>
          <w:t>in</w:t>
        </w:r>
      </w:ins>
      <w:r>
        <w:t xml:space="preserve"> November and </w:t>
      </w:r>
      <w:del w:id="89" w:author="User" w:date="2013-11-26T17:03:00Z">
        <w:r w:rsidDel="005C4A3B">
          <w:delText xml:space="preserve">would </w:delText>
        </w:r>
      </w:del>
      <w:r>
        <w:t>last</w:t>
      </w:r>
      <w:ins w:id="90" w:author="User" w:date="2013-11-26T17:03:00Z">
        <w:r w:rsidR="005C4A3B">
          <w:t>ed</w:t>
        </w:r>
      </w:ins>
      <w:r>
        <w:t xml:space="preserve"> until January. The design process for the subsequent winter season would begin about ten months in advance. Adler would complete the initial designs for the subsequent selling season by March and share them with the manufacturing department. The initial prototypes would then be created and an exhibition would be held to showcase the prototypes to the high</w:t>
      </w:r>
      <w:del w:id="91" w:author="Andrea Neuhofer" w:date="2013-11-18T13:28:00Z">
        <w:r w:rsidDel="003D1453">
          <w:delText xml:space="preserve"> </w:delText>
        </w:r>
      </w:del>
      <w:ins w:id="92" w:author="Andrea Neuhofer" w:date="2013-11-18T13:28:00Z">
        <w:r>
          <w:t>-</w:t>
        </w:r>
      </w:ins>
      <w:r>
        <w:t xml:space="preserve">fashion retailers of </w:t>
      </w:r>
      <w:smartTag w:uri="urn:schemas-microsoft-com:office:smarttags" w:element="City">
        <w:r>
          <w:t>Switzerland</w:t>
        </w:r>
      </w:smartTag>
      <w:r>
        <w:t xml:space="preserve">. Adler would incorporate any suggestions provided during the exhibition and finalize the designs. </w:t>
      </w:r>
      <w:del w:id="93" w:author="User" w:date="2013-11-26T17:04:00Z">
        <w:r w:rsidDel="005C4A3B">
          <w:delText>A request along with a</w:delText>
        </w:r>
      </w:del>
      <w:ins w:id="94" w:author="User" w:date="2013-11-26T17:04:00Z">
        <w:r w:rsidR="005C4A3B">
          <w:t>A</w:t>
        </w:r>
      </w:ins>
      <w:r>
        <w:t xml:space="preserve"> prototype of the final design would then be sent to all the retailers</w:t>
      </w:r>
      <w:ins w:id="95" w:author="User" w:date="2013-11-26T17:04:00Z">
        <w:r w:rsidR="005C4A3B">
          <w:t>, along with an invitation</w:t>
        </w:r>
      </w:ins>
      <w:del w:id="96" w:author="User" w:date="2013-11-26T17:04:00Z">
        <w:r w:rsidDel="005C4A3B">
          <w:delText xml:space="preserve"> to</w:delText>
        </w:r>
      </w:del>
      <w:r>
        <w:t xml:space="preserve"> </w:t>
      </w:r>
      <w:del w:id="97" w:author="User" w:date="2013-11-26T17:04:00Z">
        <w:r w:rsidDel="005C4A3B">
          <w:delText xml:space="preserve">invite them </w:delText>
        </w:r>
      </w:del>
      <w:r>
        <w:t xml:space="preserve">to place an order for the quantities </w:t>
      </w:r>
      <w:del w:id="98" w:author="User" w:date="2013-11-26T17:05:00Z">
        <w:r w:rsidDel="005C4A3B">
          <w:delText xml:space="preserve">that </w:delText>
        </w:r>
      </w:del>
      <w:r>
        <w:t xml:space="preserve">they </w:t>
      </w:r>
      <w:del w:id="99" w:author="User" w:date="2013-11-26T17:05:00Z">
        <w:r w:rsidDel="005C4A3B">
          <w:delText xml:space="preserve">would </w:delText>
        </w:r>
      </w:del>
      <w:ins w:id="100" w:author="User" w:date="2013-11-26T17:05:00Z">
        <w:r w:rsidR="005C4A3B">
          <w:t xml:space="preserve">wished to </w:t>
        </w:r>
      </w:ins>
      <w:r>
        <w:t xml:space="preserve">purchase. The retailers would then provide their order quantities based on inputs from their marketing departments by July. Skiekz would then go into production for the different orders </w:t>
      </w:r>
      <w:del w:id="101" w:author="Andrea Neuhofer" w:date="2013-11-18T13:30:00Z">
        <w:r w:rsidDel="00920AA3">
          <w:delText xml:space="preserve">they would </w:delText>
        </w:r>
      </w:del>
      <w:r>
        <w:t>receive</w:t>
      </w:r>
      <w:ins w:id="102" w:author="Andrea Neuhofer" w:date="2013-11-18T13:30:00Z">
        <w:r>
          <w:t>d</w:t>
        </w:r>
      </w:ins>
      <w:r>
        <w:t xml:space="preserve"> from the retailers by the beginning of August. The manufacturing process, including the sourcing of raw materials, t</w:t>
      </w:r>
      <w:del w:id="103" w:author="Andrea Neuhofer" w:date="2013-11-18T13:31:00Z">
        <w:r w:rsidDel="00920AA3">
          <w:delText>akes</w:delText>
        </w:r>
      </w:del>
      <w:ins w:id="104" w:author="Andrea Neuhofer" w:date="2013-11-18T13:31:00Z">
        <w:r>
          <w:t>ook</w:t>
        </w:r>
      </w:ins>
      <w:r>
        <w:t xml:space="preserve"> 75 days. Skiekz would ship all the orders by </w:t>
      </w:r>
      <w:del w:id="105" w:author="Andrea Neuhofer" w:date="2013-11-18T13:31:00Z">
        <w:r w:rsidDel="00920AA3">
          <w:delText xml:space="preserve">the </w:delText>
        </w:r>
      </w:del>
      <w:r>
        <w:t>mid</w:t>
      </w:r>
      <w:ins w:id="106" w:author="Andrea Neuhofer" w:date="2013-11-18T13:31:00Z">
        <w:r>
          <w:t>-</w:t>
        </w:r>
      </w:ins>
      <w:del w:id="107" w:author="Andrea Neuhofer" w:date="2013-11-18T13:31:00Z">
        <w:r w:rsidDel="00920AA3">
          <w:delText xml:space="preserve"> of </w:delText>
        </w:r>
      </w:del>
      <w:r>
        <w:t xml:space="preserve">October. </w:t>
      </w:r>
    </w:p>
    <w:p w:rsidR="00B56DDD" w:rsidRDefault="00B56DDD" w:rsidP="00FC3624">
      <w:pPr>
        <w:pStyle w:val="NormalWeb"/>
        <w:spacing w:before="120" w:beforeAutospacing="0" w:after="120" w:afterAutospacing="0" w:line="360" w:lineRule="auto"/>
        <w:jc w:val="both"/>
      </w:pPr>
      <w:r>
        <w:t xml:space="preserve">Skiekz manufactures </w:t>
      </w:r>
      <w:r w:rsidRPr="007C2953">
        <w:t xml:space="preserve">a variety of </w:t>
      </w:r>
      <w:r w:rsidR="00883992" w:rsidRPr="005C4A3B">
        <w:t>ski wear</w:t>
      </w:r>
      <w:r>
        <w:t xml:space="preserve"> products</w:t>
      </w:r>
      <w:del w:id="108" w:author="Andrea Neuhofer" w:date="2013-11-18T13:32:00Z">
        <w:r w:rsidDel="00920AA3">
          <w:delText xml:space="preserve"> </w:delText>
        </w:r>
        <w:r w:rsidRPr="007C2953" w:rsidDel="00920AA3">
          <w:delText>like</w:delText>
        </w:r>
      </w:del>
      <w:ins w:id="109" w:author="Andrea Neuhofer" w:date="2013-11-18T13:32:00Z">
        <w:r>
          <w:t>, including</w:t>
        </w:r>
      </w:ins>
      <w:r w:rsidRPr="007C2953">
        <w:t xml:space="preserve"> pants, jackets, shells, vests, sweaters and other accessories.</w:t>
      </w:r>
      <w:r w:rsidRPr="001E0CF2">
        <w:t xml:space="preserve"> </w:t>
      </w:r>
      <w:r>
        <w:t>J</w:t>
      </w:r>
      <w:r w:rsidRPr="001E0CF2">
        <w:t xml:space="preserve">ackets </w:t>
      </w:r>
      <w:ins w:id="110" w:author="User" w:date="2013-11-26T17:05:00Z">
        <w:r w:rsidR="005C4A3B">
          <w:t>accounted for</w:t>
        </w:r>
      </w:ins>
      <w:del w:id="111" w:author="User" w:date="2013-11-26T17:05:00Z">
        <w:r w:rsidDel="005C4A3B">
          <w:delText>contribute</w:delText>
        </w:r>
      </w:del>
      <w:ins w:id="112" w:author="Andrea Neuhofer" w:date="2013-11-18T13:33:00Z">
        <w:del w:id="113" w:author="User" w:date="2013-11-26T17:05:00Z">
          <w:r w:rsidDel="005C4A3B">
            <w:delText>d</w:delText>
          </w:r>
        </w:del>
      </w:ins>
      <w:del w:id="114" w:author="User" w:date="2013-11-26T17:05:00Z">
        <w:r w:rsidDel="005C4A3B">
          <w:delText xml:space="preserve"> to</w:delText>
        </w:r>
      </w:del>
      <w:r>
        <w:t xml:space="preserve"> </w:t>
      </w:r>
      <w:r w:rsidRPr="001E0CF2">
        <w:t xml:space="preserve">78% of </w:t>
      </w:r>
      <w:r>
        <w:t xml:space="preserve">its </w:t>
      </w:r>
      <w:r w:rsidRPr="001E0CF2">
        <w:t xml:space="preserve">total revenues, sweaters </w:t>
      </w:r>
      <w:ins w:id="115" w:author="User" w:date="2013-11-26T17:05:00Z">
        <w:r w:rsidR="005C4A3B">
          <w:t xml:space="preserve">for </w:t>
        </w:r>
      </w:ins>
      <w:del w:id="116" w:author="User" w:date="2013-11-26T17:05:00Z">
        <w:r w:rsidDel="005C4A3B">
          <w:delText>contribute</w:delText>
        </w:r>
      </w:del>
      <w:ins w:id="117" w:author="Andrea Neuhofer" w:date="2013-11-18T13:33:00Z">
        <w:del w:id="118" w:author="User" w:date="2013-11-26T17:05:00Z">
          <w:r w:rsidDel="005C4A3B">
            <w:delText>d</w:delText>
          </w:r>
        </w:del>
      </w:ins>
      <w:del w:id="119" w:author="User" w:date="2013-11-26T17:05:00Z">
        <w:r w:rsidDel="005C4A3B">
          <w:delText xml:space="preserve"> to </w:delText>
        </w:r>
      </w:del>
      <w:r w:rsidRPr="001E0CF2">
        <w:t xml:space="preserve">12% and the </w:t>
      </w:r>
      <w:ins w:id="120" w:author="Andrea Neuhofer" w:date="2013-11-18T13:33:00Z">
        <w:r>
          <w:t>other products</w:t>
        </w:r>
      </w:ins>
      <w:del w:id="121" w:author="Andrea Neuhofer" w:date="2013-11-18T13:33:00Z">
        <w:r w:rsidRPr="001E0CF2" w:rsidDel="00920AA3">
          <w:delText xml:space="preserve">rest </w:delText>
        </w:r>
      </w:del>
      <w:ins w:id="122" w:author="Andrea Neuhofer" w:date="2013-11-18T13:33:00Z">
        <w:r>
          <w:t xml:space="preserve"> </w:t>
        </w:r>
      </w:ins>
      <w:del w:id="123" w:author="User" w:date="2013-11-26T17:06:00Z">
        <w:r w:rsidRPr="001E0CF2" w:rsidDel="005C4A3B">
          <w:delText>account</w:delText>
        </w:r>
        <w:r w:rsidDel="005C4A3B">
          <w:delText>ed</w:delText>
        </w:r>
        <w:r w:rsidRPr="001E0CF2" w:rsidDel="005C4A3B">
          <w:delText xml:space="preserve"> </w:delText>
        </w:r>
      </w:del>
      <w:r w:rsidRPr="001E0CF2">
        <w:t xml:space="preserve">for the remaining 10% of the </w:t>
      </w:r>
      <w:r>
        <w:t xml:space="preserve">company’s </w:t>
      </w:r>
      <w:r w:rsidRPr="001E0CF2">
        <w:t>revenues</w:t>
      </w:r>
      <w:ins w:id="124" w:author="Andrea Neuhofer" w:date="2013-11-18T13:32:00Z">
        <w:r>
          <w:t xml:space="preserve"> (see</w:t>
        </w:r>
      </w:ins>
      <w:del w:id="125" w:author="Andrea Neuhofer" w:date="2013-11-18T13:32:00Z">
        <w:r w:rsidRPr="001E0CF2" w:rsidDel="00920AA3">
          <w:delText>.</w:delText>
        </w:r>
        <w:r w:rsidDel="00920AA3">
          <w:delText xml:space="preserve"> </w:delText>
        </w:r>
        <w:r w:rsidRPr="000712D6" w:rsidDel="00920AA3">
          <w:delText xml:space="preserve">Refer </w:delText>
        </w:r>
        <w:r w:rsidDel="00920AA3">
          <w:delText>to</w:delText>
        </w:r>
      </w:del>
      <w:r>
        <w:t xml:space="preserve"> </w:t>
      </w:r>
      <w:r w:rsidRPr="000712D6">
        <w:t>Appendix 1</w:t>
      </w:r>
      <w:ins w:id="126" w:author="Andrea Neuhofer" w:date="2013-11-18T13:33:00Z">
        <w:r>
          <w:t>)</w:t>
        </w:r>
      </w:ins>
      <w:r w:rsidRPr="000712D6">
        <w:t>.</w:t>
      </w:r>
    </w:p>
    <w:p w:rsidR="00B56DDD" w:rsidRDefault="00B56DDD" w:rsidP="00FC3624">
      <w:pPr>
        <w:pStyle w:val="NormalWeb"/>
        <w:spacing w:before="120" w:beforeAutospacing="0" w:after="120" w:afterAutospacing="0" w:line="360" w:lineRule="auto"/>
        <w:jc w:val="both"/>
      </w:pPr>
      <w:r>
        <w:t>In 2013, Skiekz expanded operations into the United States of America</w:t>
      </w:r>
      <w:ins w:id="127" w:author="Andrea Neuhofer" w:date="2013-11-18T13:34:00Z">
        <w:r>
          <w:t>,</w:t>
        </w:r>
      </w:ins>
      <w:r>
        <w:t xml:space="preserve"> with a first </w:t>
      </w:r>
      <w:ins w:id="128" w:author="Andrea Neuhofer" w:date="2013-11-18T13:34:00Z">
        <w:r>
          <w:t>location</w:t>
        </w:r>
      </w:ins>
      <w:del w:id="129" w:author="Andrea Neuhofer" w:date="2013-11-18T13:34:00Z">
        <w:r w:rsidDel="00920AA3">
          <w:delText>presence</w:delText>
        </w:r>
      </w:del>
      <w:r>
        <w:t xml:space="preserve"> in Aspen. Adler sensed a great business opportunity in the expansion</w:t>
      </w:r>
      <w:ins w:id="130" w:author="Andrea Neuhofer" w:date="2013-11-18T13:34:00Z">
        <w:r>
          <w:t>,</w:t>
        </w:r>
      </w:ins>
      <w:r>
        <w:t xml:space="preserve"> since he was convinced that European fashion products were highly regarded in the </w:t>
      </w:r>
      <w:smartTag w:uri="urn:schemas-microsoft-com:office:smarttags" w:element="City">
        <w:r>
          <w:t>United States</w:t>
        </w:r>
      </w:smartTag>
      <w:r>
        <w:t xml:space="preserve">. The strategy of the company would remain the same. Adler and his team would design the products; Skiekz would manufacture the </w:t>
      </w:r>
      <w:r w:rsidR="00883992" w:rsidRPr="000468EF">
        <w:t>ski</w:t>
      </w:r>
      <w:ins w:id="131" w:author="User" w:date="2013-11-26T16:23:00Z">
        <w:r w:rsidR="00604452" w:rsidRPr="000468EF">
          <w:rPr>
            <w:rPrChange w:id="132" w:author="User" w:date="2013-11-26T17:06:00Z">
              <w:rPr>
                <w:highlight w:val="yellow"/>
              </w:rPr>
            </w:rPrChange>
          </w:rPr>
          <w:t xml:space="preserve"> </w:t>
        </w:r>
      </w:ins>
      <w:r w:rsidR="00883992" w:rsidRPr="000468EF">
        <w:t>wear</w:t>
      </w:r>
      <w:r>
        <w:t xml:space="preserve"> products locally and sell the merchandize through upscale high</w:t>
      </w:r>
      <w:ins w:id="133" w:author="Andrea Neuhofer" w:date="2013-11-18T13:35:00Z">
        <w:r>
          <w:t>-</w:t>
        </w:r>
      </w:ins>
      <w:del w:id="134" w:author="Andrea Neuhofer" w:date="2013-11-18T13:35:00Z">
        <w:r w:rsidDel="00920AA3">
          <w:delText xml:space="preserve"> </w:delText>
        </w:r>
      </w:del>
      <w:r>
        <w:t xml:space="preserve">fashion retail outlets in the region. </w:t>
      </w:r>
      <w:ins w:id="135" w:author="Andrea Neuhofer" w:date="2013-11-18T13:36:00Z">
        <w:r>
          <w:t xml:space="preserve">Skiekz was interested in doing business with </w:t>
        </w:r>
      </w:ins>
      <w:del w:id="136" w:author="Andrea Neuhofer" w:date="2013-11-18T13:36:00Z">
        <w:r w:rsidDel="00920AA3">
          <w:delText>A</w:delText>
        </w:r>
      </w:del>
      <w:ins w:id="137" w:author="Andrea Neuhofer" w:date="2013-11-18T13:36:00Z">
        <w:r>
          <w:t>a</w:t>
        </w:r>
      </w:ins>
      <w:r>
        <w:t xml:space="preserve"> well-established fashion retailer</w:t>
      </w:r>
      <w:ins w:id="138" w:author="Andrea Neuhofer" w:date="2013-11-18T13:36:00Z">
        <w:r>
          <w:t xml:space="preserve"> called</w:t>
        </w:r>
      </w:ins>
      <w:del w:id="139" w:author="Andrea Neuhofer" w:date="2013-11-18T13:36:00Z">
        <w:r w:rsidDel="00920AA3">
          <w:delText xml:space="preserve"> that Skiekz was interested in doing business with was</w:delText>
        </w:r>
      </w:del>
      <w:r>
        <w:t xml:space="preserve"> SkiRetail. It was the norm at Skiekz that the manufacturer would ship products only in batches of 1</w:t>
      </w:r>
      <w:ins w:id="140" w:author="Andrea Neuhofer" w:date="2013-11-18T13:36:00Z">
        <w:r>
          <w:t>,</w:t>
        </w:r>
      </w:ins>
      <w:r>
        <w:t xml:space="preserve">000 units. </w:t>
      </w:r>
      <w:smartTag w:uri="urn:schemas-microsoft-com:office:smarttags" w:element="City">
        <w:r>
          <w:t>Aspen</w:t>
        </w:r>
      </w:smartTag>
      <w:r>
        <w:t xml:space="preserve"> would be no exception. </w:t>
      </w:r>
    </w:p>
    <w:p w:rsidR="00B56DDD" w:rsidRPr="005140BD" w:rsidRDefault="00B56DDD" w:rsidP="005140BD">
      <w:pPr>
        <w:pStyle w:val="Heading1"/>
        <w:spacing w:before="200" w:after="200"/>
      </w:pPr>
      <w:r w:rsidRPr="00D92F9B">
        <w:t xml:space="preserve">11:00 A.M., Skiekz Office, </w:t>
      </w:r>
      <w:smartTag w:uri="urn:schemas-microsoft-com:office:smarttags" w:element="City">
        <w:r w:rsidRPr="00D92F9B">
          <w:t>Aspen</w:t>
        </w:r>
      </w:smartTag>
    </w:p>
    <w:p w:rsidR="00B56DDD" w:rsidRDefault="00B56DDD" w:rsidP="00FC3624">
      <w:pPr>
        <w:pStyle w:val="NormalWeb"/>
        <w:spacing w:before="120" w:beforeAutospacing="0" w:after="120" w:afterAutospacing="0" w:line="360" w:lineRule="auto"/>
        <w:jc w:val="both"/>
      </w:pPr>
      <w:r>
        <w:t xml:space="preserve">John Bergard walked back into his office from the </w:t>
      </w:r>
      <w:del w:id="141" w:author="Andrea Neuhofer" w:date="2013-11-18T13:40:00Z">
        <w:r w:rsidDel="000E7796">
          <w:delText xml:space="preserve">just </w:delText>
        </w:r>
      </w:del>
      <w:ins w:id="142" w:author="Andrea Neuhofer" w:date="2013-11-18T13:40:00Z">
        <w:r>
          <w:t>just-</w:t>
        </w:r>
      </w:ins>
      <w:r>
        <w:t>concluded meeting with the marketing team. Bergard had asked for specific inputs from the marketing team about forecasts for jackets</w:t>
      </w:r>
      <w:ins w:id="143" w:author="Andrea Neuhofer" w:date="2013-11-18T13:40:00Z">
        <w:r>
          <w:t>,</w:t>
        </w:r>
      </w:ins>
      <w:r>
        <w:t xml:space="preserve"> as his meeting on Friday was to be cent</w:t>
      </w:r>
      <w:del w:id="144" w:author="Andrea Neuhofer" w:date="2013-11-18T13:40:00Z">
        <w:r w:rsidDel="000E7796">
          <w:delText>e</w:delText>
        </w:r>
      </w:del>
      <w:r>
        <w:t xml:space="preserve">red on the finalization of the strategy for </w:t>
      </w:r>
      <w:r>
        <w:lastRenderedPageBreak/>
        <w:t>jackets with SkiRetail. Subsequent meetings in the following week were scheduled for a discussion o</w:t>
      </w:r>
      <w:del w:id="145" w:author="Andrea Neuhofer" w:date="2013-11-18T13:40:00Z">
        <w:r w:rsidDel="000E7796">
          <w:delText>n</w:delText>
        </w:r>
      </w:del>
      <w:ins w:id="146" w:author="Andrea Neuhofer" w:date="2013-11-18T13:40:00Z">
        <w:r>
          <w:t>f</w:t>
        </w:r>
      </w:ins>
      <w:r>
        <w:t xml:space="preserve"> other Skiekz</w:t>
      </w:r>
      <w:del w:id="147" w:author="Andrea Neuhofer" w:date="2013-11-18T13:40:00Z">
        <w:r w:rsidDel="000E7796">
          <w:delText>’s</w:delText>
        </w:r>
      </w:del>
      <w:r>
        <w:t xml:space="preserve"> products.</w:t>
      </w:r>
    </w:p>
    <w:p w:rsidR="00B56DDD" w:rsidRDefault="00B56DDD" w:rsidP="00FC3624">
      <w:pPr>
        <w:pStyle w:val="NormalWeb"/>
        <w:spacing w:before="120" w:beforeAutospacing="0" w:after="120" w:afterAutospacing="0" w:line="360" w:lineRule="auto"/>
        <w:jc w:val="both"/>
      </w:pPr>
      <w:r>
        <w:t>Bergard reviewed all the information he had thus far. Paul Archer, the head of marketing</w:t>
      </w:r>
      <w:ins w:id="148" w:author="Andrea Neuhofer" w:date="2013-11-18T13:41:00Z">
        <w:r>
          <w:t>,</w:t>
        </w:r>
      </w:ins>
      <w:r>
        <w:t xml:space="preserve"> had told him that the expected price at which Skiekz could sell to SkiRetail was $200. Archer had also provided him with market intelligence reports containing the historical demand for high</w:t>
      </w:r>
      <w:ins w:id="149" w:author="Andrea Neuhofer" w:date="2013-11-18T13:41:00Z">
        <w:r>
          <w:t>-</w:t>
        </w:r>
      </w:ins>
      <w:del w:id="150" w:author="Andrea Neuhofer" w:date="2013-11-18T13:41:00Z">
        <w:r w:rsidDel="000E7796">
          <w:delText xml:space="preserve"> </w:delText>
        </w:r>
      </w:del>
      <w:r>
        <w:t>fashion ski jackets at SkiRetail</w:t>
      </w:r>
      <w:ins w:id="151" w:author="Andrea Neuhofer" w:date="2013-11-18T13:41:00Z">
        <w:r>
          <w:t xml:space="preserve"> (</w:t>
        </w:r>
      </w:ins>
      <w:del w:id="152" w:author="Andrea Neuhofer" w:date="2013-11-18T13:41:00Z">
        <w:r w:rsidDel="000E7796">
          <w:delText xml:space="preserve">. </w:delText>
        </w:r>
        <w:r w:rsidRPr="000712D6" w:rsidDel="000E7796">
          <w:delText xml:space="preserve">Please refer </w:delText>
        </w:r>
      </w:del>
      <w:ins w:id="153" w:author="Andrea Neuhofer" w:date="2013-11-18T13:41:00Z">
        <w:r>
          <w:t xml:space="preserve">see </w:t>
        </w:r>
      </w:ins>
      <w:r w:rsidRPr="000712D6">
        <w:t>Appendix 2</w:t>
      </w:r>
      <w:ins w:id="154" w:author="Andrea Neuhofer" w:date="2013-11-18T13:42:00Z">
        <w:r>
          <w:t>)</w:t>
        </w:r>
      </w:ins>
      <w:r w:rsidRPr="000712D6">
        <w:t>.</w:t>
      </w:r>
      <w:r>
        <w:t xml:space="preserve"> He had told Bergard that he expected the retailer to sell the jackets for $250 apiece. Bergard had learned from the production team that it would cost Skiekz $140 to produce one unit of the jacket. Additionally</w:t>
      </w:r>
      <w:ins w:id="155" w:author="Andrea Neuhofer" w:date="2013-11-18T13:42:00Z">
        <w:r>
          <w:t>,</w:t>
        </w:r>
      </w:ins>
      <w:r>
        <w:t xml:space="preserve"> the company would have a fixed cost of $70,000 to cater to the production for the upcoming season.  </w:t>
      </w:r>
    </w:p>
    <w:p w:rsidR="00B56DDD" w:rsidRDefault="00B56DDD" w:rsidP="00104A26">
      <w:pPr>
        <w:pStyle w:val="NormalWeb"/>
        <w:spacing w:before="120" w:beforeAutospacing="0" w:after="120" w:afterAutospacing="0" w:line="360" w:lineRule="auto"/>
        <w:jc w:val="both"/>
      </w:pPr>
      <w:r>
        <w:t>Bergard knew that it is difficult to predict demand for high</w:t>
      </w:r>
      <w:del w:id="156" w:author="Andrea Neuhofer" w:date="2013-11-18T13:42:00Z">
        <w:r w:rsidDel="000E7796">
          <w:delText xml:space="preserve"> </w:delText>
        </w:r>
      </w:del>
      <w:ins w:id="157" w:author="Andrea Neuhofer" w:date="2013-11-18T13:42:00Z">
        <w:r>
          <w:t>-</w:t>
        </w:r>
      </w:ins>
      <w:r>
        <w:t>fashion goods. “People either like the design that season or they don’t. It’s as simple as that</w:t>
      </w:r>
      <w:del w:id="158" w:author="Andrea Neuhofer" w:date="2013-11-18T13:42:00Z">
        <w:r w:rsidDel="000E7796">
          <w:delText>.</w:delText>
        </w:r>
      </w:del>
      <w:ins w:id="159" w:author="Andrea Neuhofer" w:date="2013-11-18T13:42:00Z">
        <w:r>
          <w:t>,</w:t>
        </w:r>
      </w:ins>
      <w:r>
        <w:t xml:space="preserve">” he thought. He knew that SkiRetail did not want to get stuck with too much </w:t>
      </w:r>
      <w:del w:id="160" w:author="Andrea Neuhofer" w:date="2013-11-18T13:42:00Z">
        <w:r w:rsidDel="000E7796">
          <w:delText xml:space="preserve">of </w:delText>
        </w:r>
      </w:del>
      <w:r>
        <w:t xml:space="preserve">unsold inventory. SkiRetail would have to sell all the jackets not sold within the season to discount retailers for $60 apiece. SkiRetail had seemed optimistic about the new designs when they had been shown the prototypes and Bergard knew that the retailer would not want to lose out on sales opportunities by placing an order for too small a quantity either. But how </w:t>
      </w:r>
      <w:del w:id="161" w:author="User" w:date="2013-11-26T17:08:00Z">
        <w:r w:rsidDel="000468EF">
          <w:delText>w</w:delText>
        </w:r>
      </w:del>
      <w:ins w:id="162" w:author="User" w:date="2013-11-26T17:08:00Z">
        <w:r w:rsidR="000468EF">
          <w:t>c</w:t>
        </w:r>
      </w:ins>
      <w:r>
        <w:t xml:space="preserve">ould he coax them to buy more? Bergard heard himself say aloud, “First, I’ll need to figure out what SkiRetail would consider as the optimal quantity, given what I know.”  </w:t>
      </w:r>
    </w:p>
    <w:p w:rsidR="00B56DDD" w:rsidRDefault="00B56DDD" w:rsidP="00104A26">
      <w:pPr>
        <w:pStyle w:val="NormalWeb"/>
        <w:spacing w:before="120" w:beforeAutospacing="0" w:after="120" w:afterAutospacing="0" w:line="360" w:lineRule="auto"/>
        <w:jc w:val="both"/>
      </w:pPr>
      <w:r>
        <w:t xml:space="preserve">Bergard had learned from his experience and his </w:t>
      </w:r>
      <w:ins w:id="163" w:author="Andrea Neuhofer" w:date="2013-11-18T13:46:00Z">
        <w:r>
          <w:t xml:space="preserve">supply chain </w:t>
        </w:r>
      </w:ins>
      <w:r>
        <w:t xml:space="preserve">classes </w:t>
      </w:r>
      <w:del w:id="164" w:author="Andrea Neuhofer" w:date="2013-11-18T13:46:00Z">
        <w:r w:rsidDel="00AC4ED0">
          <w:delText xml:space="preserve">in supply chain </w:delText>
        </w:r>
      </w:del>
      <w:r>
        <w:t>that</w:t>
      </w:r>
      <w:ins w:id="165" w:author="Andrea Neuhofer" w:date="2013-11-18T13:46:00Z">
        <w:r>
          <w:t>,</w:t>
        </w:r>
      </w:ins>
      <w:r>
        <w:t xml:space="preserve"> often</w:t>
      </w:r>
      <w:ins w:id="166" w:author="Andrea Neuhofer" w:date="2013-11-18T13:46:00Z">
        <w:r>
          <w:t>,</w:t>
        </w:r>
      </w:ins>
      <w:r>
        <w:t xml:space="preserve"> there is a lot of unclaimed value left behind in the supply chain when entities within the supply chain tend to optimize their own individual profits. “I need to calculate the maximum profits that could be drawn from the supply chain</w:t>
      </w:r>
      <w:ins w:id="167" w:author="Andrea Neuhofer" w:date="2013-11-18T13:46:00Z">
        <w:r>
          <w:t>,</w:t>
        </w:r>
      </w:ins>
      <w:ins w:id="168" w:author="Andrea Neuhofer" w:date="2013-11-18T13:48:00Z">
        <w:r>
          <w:t xml:space="preserve"> </w:t>
        </w:r>
      </w:ins>
      <w:del w:id="169" w:author="Andrea Neuhofer" w:date="2013-11-18T13:48:00Z">
        <w:r w:rsidDel="00AC4ED0">
          <w:delText xml:space="preserve"> </w:delText>
        </w:r>
      </w:del>
      <w:r>
        <w:t>and the best way to calculate this is by considering the supply chain as one vertically integrated unit. Th</w:t>
      </w:r>
      <w:del w:id="170" w:author="User" w:date="2013-11-26T17:09:00Z">
        <w:r w:rsidDel="000468EF">
          <w:delText>is</w:delText>
        </w:r>
      </w:del>
      <w:ins w:id="171" w:author="User" w:date="2013-11-26T17:09:00Z">
        <w:r w:rsidR="000468EF">
          <w:t>at</w:t>
        </w:r>
      </w:ins>
      <w:r>
        <w:t xml:space="preserve"> way, I will be able to find the global optimum profit levels for the entire supply chain.” He recollected a lecture from one of his classes</w:t>
      </w:r>
      <w:del w:id="172" w:author="Andrea Neuhofer" w:date="2013-11-18T13:49:00Z">
        <w:r w:rsidDel="00AC4ED0">
          <w:delText>.</w:delText>
        </w:r>
      </w:del>
      <w:ins w:id="173" w:author="Andrea Neuhofer" w:date="2013-11-18T13:49:00Z">
        <w:r>
          <w:t>:</w:t>
        </w:r>
      </w:ins>
      <w:r>
        <w:t xml:space="preserve"> “The global optimum profit levels are much higher than the aggregate sum of profits when individual entities in the supply chain tend to maximize their individual profits.” </w:t>
      </w:r>
    </w:p>
    <w:p w:rsidR="00B56DDD" w:rsidRDefault="00B56DDD" w:rsidP="00104A26">
      <w:pPr>
        <w:pStyle w:val="NormalWeb"/>
        <w:spacing w:before="120" w:beforeAutospacing="0" w:after="120" w:afterAutospacing="0" w:line="360" w:lineRule="auto"/>
        <w:jc w:val="both"/>
      </w:pPr>
      <w:r>
        <w:t xml:space="preserve">“Once I estimate the optimal order quantity for SkiRetail, I’ll be able to figure out how much </w:t>
      </w:r>
      <w:del w:id="174" w:author="Andrea Neuhofer" w:date="2013-11-18T13:49:00Z">
        <w:r w:rsidDel="00AC4ED0">
          <w:delText xml:space="preserve">of </w:delText>
        </w:r>
      </w:del>
      <w:r>
        <w:t>value is left unclaimed in the supply chain by calculating the global optimum profit levels.” Obviously</w:t>
      </w:r>
      <w:ins w:id="175" w:author="Andrea Neuhofer" w:date="2013-11-18T13:49:00Z">
        <w:r>
          <w:t>,</w:t>
        </w:r>
      </w:ins>
      <w:r>
        <w:t xml:space="preserve"> higher </w:t>
      </w:r>
      <w:ins w:id="176" w:author="Andrea Neuhofer" w:date="2013-11-18T13:50:00Z">
        <w:r>
          <w:t xml:space="preserve">profit </w:t>
        </w:r>
      </w:ins>
      <w:r>
        <w:t xml:space="preserve">levels </w:t>
      </w:r>
      <w:del w:id="177" w:author="Andrea Neuhofer" w:date="2013-11-18T13:50:00Z">
        <w:r w:rsidDel="00AC4ED0">
          <w:delText xml:space="preserve">of profits </w:delText>
        </w:r>
      </w:del>
      <w:r>
        <w:t xml:space="preserve">can be achieved only through more sales, which would mean that SkiRetail would purchase more units than what it </w:t>
      </w:r>
      <w:del w:id="178" w:author="User" w:date="2013-11-26T17:09:00Z">
        <w:r w:rsidDel="000468EF">
          <w:delText xml:space="preserve">thinks </w:delText>
        </w:r>
      </w:del>
      <w:ins w:id="179" w:author="User" w:date="2013-11-26T17:09:00Z">
        <w:r w:rsidR="000468EF">
          <w:t>believed was</w:t>
        </w:r>
      </w:ins>
      <w:del w:id="180" w:author="User" w:date="2013-11-26T17:09:00Z">
        <w:r w:rsidDel="000468EF">
          <w:delText>is</w:delText>
        </w:r>
      </w:del>
      <w:r>
        <w:t xml:space="preserve"> the optimal </w:t>
      </w:r>
      <w:r>
        <w:lastRenderedPageBreak/>
        <w:t>quantity. “This unclaimed value is what I would need to take advantage of, if I need to convince the guys at SkiRetail to buy more than what they think is optimal,” Bergard thought.</w:t>
      </w:r>
      <w:del w:id="181" w:author="Andrea Neuhofer" w:date="2013-11-18T13:50:00Z">
        <w:r w:rsidDel="00AC4ED0">
          <w:delText>”</w:delText>
        </w:r>
      </w:del>
    </w:p>
    <w:p w:rsidR="00B56DDD" w:rsidRDefault="00B56DDD" w:rsidP="00FC3624">
      <w:pPr>
        <w:pStyle w:val="NormalWeb"/>
        <w:spacing w:before="120" w:beforeAutospacing="0" w:after="120" w:afterAutospacing="0" w:line="360" w:lineRule="auto"/>
        <w:jc w:val="both"/>
      </w:pPr>
      <w:r>
        <w:t xml:space="preserve">He pondered </w:t>
      </w:r>
      <w:del w:id="182" w:author="Andrea Neuhofer" w:date="2013-11-18T13:51:00Z">
        <w:r w:rsidDel="00AC4ED0">
          <w:delText xml:space="preserve">over </w:delText>
        </w:r>
      </w:del>
      <w:r>
        <w:t xml:space="preserve">a discussion he had had with his </w:t>
      </w:r>
      <w:del w:id="183" w:author="Andrea Neuhofer" w:date="2013-11-18T13:51:00Z">
        <w:r w:rsidDel="00AC4ED0">
          <w:delText>P</w:delText>
        </w:r>
      </w:del>
      <w:ins w:id="184" w:author="Andrea Neuhofer" w:date="2013-11-18T13:51:00Z">
        <w:r>
          <w:t>p</w:t>
        </w:r>
      </w:ins>
      <w:r>
        <w:t xml:space="preserve">rofessor a few months </w:t>
      </w:r>
      <w:del w:id="185" w:author="Andrea Neuhofer" w:date="2013-11-18T13:51:00Z">
        <w:r w:rsidDel="00AC4ED0">
          <w:delText>ago</w:delText>
        </w:r>
      </w:del>
      <w:ins w:id="186" w:author="Andrea Neuhofer" w:date="2013-11-18T13:51:00Z">
        <w:r>
          <w:t>earlier</w:t>
        </w:r>
      </w:ins>
      <w:r>
        <w:t xml:space="preserve">. He recalled that supply chain contracts were a method to capture the unclaimed value left behind in the supply chain. He had learned that firms were willing to buy more if risks were shared and that supply contracts help firms share risks and potential benefits. Bergard reached </w:t>
      </w:r>
      <w:del w:id="187" w:author="Andrea Neuhofer" w:date="2013-11-18T13:51:00Z">
        <w:r w:rsidDel="00AC4ED0">
          <w:delText xml:space="preserve">out </w:delText>
        </w:r>
      </w:del>
      <w:r>
        <w:t>for his notes and browsed through them. Finally he opened a page</w:t>
      </w:r>
      <w:del w:id="188" w:author="Andrea Neuhofer" w:date="2013-11-18T13:51:00Z">
        <w:r w:rsidDel="00AC4ED0">
          <w:delText>,</w:delText>
        </w:r>
      </w:del>
      <w:r>
        <w:t xml:space="preserve"> which read:</w:t>
      </w:r>
    </w:p>
    <w:p w:rsidR="00B56DDD" w:rsidRPr="000468EF" w:rsidRDefault="00B56DDD">
      <w:pPr>
        <w:pStyle w:val="NormalWeb"/>
        <w:spacing w:before="120" w:beforeAutospacing="0" w:after="120" w:afterAutospacing="0"/>
        <w:ind w:left="720"/>
        <w:jc w:val="both"/>
        <w:rPr>
          <w:sz w:val="22"/>
          <w:szCs w:val="22"/>
          <w:rPrChange w:id="189" w:author="User" w:date="2013-11-26T17:10:00Z">
            <w:rPr/>
          </w:rPrChange>
        </w:rPr>
        <w:pPrChange w:id="190" w:author="User" w:date="2013-11-26T17:10:00Z">
          <w:pPr>
            <w:pStyle w:val="NormalWeb"/>
            <w:spacing w:before="120" w:beforeAutospacing="0" w:after="120" w:afterAutospacing="0" w:line="360" w:lineRule="auto"/>
            <w:jc w:val="both"/>
          </w:pPr>
        </w:pPrChange>
      </w:pPr>
      <w:r w:rsidRPr="000468EF">
        <w:rPr>
          <w:sz w:val="22"/>
          <w:szCs w:val="22"/>
          <w:rPrChange w:id="191" w:author="User" w:date="2013-11-26T17:10:00Z">
            <w:rPr/>
          </w:rPrChange>
        </w:rPr>
        <w:t>There are several types of supply contracts that a manager could enforce to share both potential risks and benefits with suppliers</w:t>
      </w:r>
      <w:ins w:id="192" w:author="Andrea Neuhofer" w:date="2013-11-18T13:54:00Z">
        <w:r w:rsidRPr="000468EF">
          <w:rPr>
            <w:sz w:val="22"/>
            <w:szCs w:val="22"/>
            <w:rPrChange w:id="193" w:author="User" w:date="2013-11-26T17:10:00Z">
              <w:rPr/>
            </w:rPrChange>
          </w:rPr>
          <w:t>:</w:t>
        </w:r>
      </w:ins>
      <w:del w:id="194" w:author="Andrea Neuhofer" w:date="2013-11-18T13:54:00Z">
        <w:r w:rsidRPr="000468EF" w:rsidDel="00044DDD">
          <w:rPr>
            <w:sz w:val="22"/>
            <w:szCs w:val="22"/>
            <w:rPrChange w:id="195" w:author="User" w:date="2013-11-26T17:10:00Z">
              <w:rPr/>
            </w:rPrChange>
          </w:rPr>
          <w:delText>;</w:delText>
        </w:r>
      </w:del>
    </w:p>
    <w:p w:rsidR="00B56DDD" w:rsidRPr="000468EF" w:rsidRDefault="00B56DDD">
      <w:pPr>
        <w:pStyle w:val="NormalWeb"/>
        <w:numPr>
          <w:ilvl w:val="0"/>
          <w:numId w:val="4"/>
        </w:numPr>
        <w:spacing w:before="120" w:beforeAutospacing="0" w:after="120" w:afterAutospacing="0"/>
        <w:ind w:left="720" w:hanging="357"/>
        <w:jc w:val="both"/>
        <w:rPr>
          <w:b/>
          <w:sz w:val="22"/>
          <w:szCs w:val="22"/>
          <w:rPrChange w:id="196" w:author="User" w:date="2013-11-26T17:10:00Z">
            <w:rPr>
              <w:b/>
            </w:rPr>
          </w:rPrChange>
        </w:rPr>
        <w:pPrChange w:id="197" w:author="User" w:date="2013-11-26T17:10:00Z">
          <w:pPr>
            <w:pStyle w:val="NormalWeb"/>
            <w:numPr>
              <w:numId w:val="4"/>
            </w:numPr>
            <w:spacing w:before="120" w:beforeAutospacing="0" w:after="120" w:afterAutospacing="0" w:line="360" w:lineRule="auto"/>
            <w:ind w:left="357" w:hanging="357"/>
            <w:jc w:val="both"/>
          </w:pPr>
        </w:pPrChange>
      </w:pPr>
      <w:r w:rsidRPr="000468EF">
        <w:rPr>
          <w:b/>
          <w:sz w:val="22"/>
          <w:szCs w:val="22"/>
          <w:rPrChange w:id="198" w:author="User" w:date="2013-11-26T17:10:00Z">
            <w:rPr>
              <w:b/>
            </w:rPr>
          </w:rPrChange>
        </w:rPr>
        <w:t>Buy</w:t>
      </w:r>
      <w:del w:id="199" w:author="Andrea Neuhofer" w:date="2013-11-18T13:55:00Z">
        <w:r w:rsidRPr="000468EF" w:rsidDel="00044DDD">
          <w:rPr>
            <w:b/>
            <w:sz w:val="22"/>
            <w:szCs w:val="22"/>
            <w:rPrChange w:id="200" w:author="User" w:date="2013-11-26T17:10:00Z">
              <w:rPr>
                <w:b/>
              </w:rPr>
            </w:rPrChange>
          </w:rPr>
          <w:delText xml:space="preserve"> B</w:delText>
        </w:r>
      </w:del>
      <w:ins w:id="201" w:author="Andrea Neuhofer" w:date="2013-11-18T13:55:00Z">
        <w:r w:rsidRPr="000468EF">
          <w:rPr>
            <w:b/>
            <w:sz w:val="22"/>
            <w:szCs w:val="22"/>
            <w:rPrChange w:id="202" w:author="User" w:date="2013-11-26T17:10:00Z">
              <w:rPr>
                <w:b/>
              </w:rPr>
            </w:rPrChange>
          </w:rPr>
          <w:t>-b</w:t>
        </w:r>
      </w:ins>
      <w:r w:rsidRPr="000468EF">
        <w:rPr>
          <w:b/>
          <w:sz w:val="22"/>
          <w:szCs w:val="22"/>
          <w:rPrChange w:id="203" w:author="User" w:date="2013-11-26T17:10:00Z">
            <w:rPr>
              <w:b/>
            </w:rPr>
          </w:rPrChange>
        </w:rPr>
        <w:t>ack contracts</w:t>
      </w:r>
    </w:p>
    <w:p w:rsidR="00B56DDD" w:rsidRPr="000468EF" w:rsidRDefault="00B56DDD">
      <w:pPr>
        <w:pStyle w:val="NormalWeb"/>
        <w:spacing w:before="120" w:beforeAutospacing="0" w:after="120" w:afterAutospacing="0"/>
        <w:ind w:left="720"/>
        <w:jc w:val="both"/>
        <w:rPr>
          <w:sz w:val="22"/>
          <w:szCs w:val="22"/>
          <w:rPrChange w:id="204" w:author="User" w:date="2013-11-26T17:10:00Z">
            <w:rPr/>
          </w:rPrChange>
        </w:rPr>
        <w:pPrChange w:id="205" w:author="User" w:date="2013-11-26T17:10:00Z">
          <w:pPr>
            <w:pStyle w:val="NormalWeb"/>
            <w:spacing w:before="120" w:beforeAutospacing="0" w:after="120" w:afterAutospacing="0" w:line="360" w:lineRule="auto"/>
            <w:ind w:left="357"/>
            <w:jc w:val="both"/>
          </w:pPr>
        </w:pPrChange>
      </w:pPr>
      <w:r w:rsidRPr="000468EF">
        <w:rPr>
          <w:sz w:val="22"/>
          <w:szCs w:val="22"/>
          <w:rPrChange w:id="206" w:author="User" w:date="2013-11-26T17:10:00Z">
            <w:rPr/>
          </w:rPrChange>
        </w:rPr>
        <w:t>In this</w:t>
      </w:r>
      <w:ins w:id="207" w:author="Andrea Neuhofer" w:date="2013-11-18T13:55:00Z">
        <w:r w:rsidRPr="000468EF">
          <w:rPr>
            <w:sz w:val="22"/>
            <w:szCs w:val="22"/>
            <w:rPrChange w:id="208" w:author="User" w:date="2013-11-26T17:10:00Z">
              <w:rPr/>
            </w:rPrChange>
          </w:rPr>
          <w:t xml:space="preserve"> type of</w:t>
        </w:r>
      </w:ins>
      <w:r w:rsidRPr="000468EF">
        <w:rPr>
          <w:sz w:val="22"/>
          <w:szCs w:val="22"/>
          <w:rPrChange w:id="209" w:author="User" w:date="2013-11-26T17:10:00Z">
            <w:rPr/>
          </w:rPrChange>
        </w:rPr>
        <w:t xml:space="preserve"> contract, the manufacturer agrees to buy back unsold goods from the retailer for some agreed</w:t>
      </w:r>
      <w:del w:id="210" w:author="User" w:date="2013-11-26T17:11:00Z">
        <w:r w:rsidRPr="000468EF" w:rsidDel="000468EF">
          <w:rPr>
            <w:sz w:val="22"/>
            <w:szCs w:val="22"/>
            <w:rPrChange w:id="211" w:author="User" w:date="2013-11-26T17:10:00Z">
              <w:rPr/>
            </w:rPrChange>
          </w:rPr>
          <w:delText xml:space="preserve"> </w:delText>
        </w:r>
      </w:del>
      <w:ins w:id="212" w:author="User" w:date="2013-11-26T17:11:00Z">
        <w:r w:rsidR="000468EF">
          <w:rPr>
            <w:sz w:val="22"/>
            <w:szCs w:val="22"/>
          </w:rPr>
          <w:t>-</w:t>
        </w:r>
      </w:ins>
      <w:r w:rsidRPr="000468EF">
        <w:rPr>
          <w:sz w:val="22"/>
          <w:szCs w:val="22"/>
          <w:rPrChange w:id="213" w:author="User" w:date="2013-11-26T17:10:00Z">
            <w:rPr/>
          </w:rPrChange>
        </w:rPr>
        <w:t xml:space="preserve">upon price higher than the salvage value. </w:t>
      </w:r>
    </w:p>
    <w:p w:rsidR="00B56DDD" w:rsidRPr="000468EF" w:rsidRDefault="00B56DDD">
      <w:pPr>
        <w:pStyle w:val="NormalWeb"/>
        <w:numPr>
          <w:ilvl w:val="0"/>
          <w:numId w:val="4"/>
        </w:numPr>
        <w:spacing w:before="120" w:beforeAutospacing="0" w:after="120" w:afterAutospacing="0"/>
        <w:ind w:left="720" w:hanging="357"/>
        <w:jc w:val="both"/>
        <w:rPr>
          <w:b/>
          <w:sz w:val="22"/>
          <w:szCs w:val="22"/>
          <w:rPrChange w:id="214" w:author="User" w:date="2013-11-26T17:10:00Z">
            <w:rPr>
              <w:b/>
            </w:rPr>
          </w:rPrChange>
        </w:rPr>
        <w:pPrChange w:id="215" w:author="User" w:date="2013-11-26T17:10:00Z">
          <w:pPr>
            <w:pStyle w:val="NormalWeb"/>
            <w:numPr>
              <w:numId w:val="4"/>
            </w:numPr>
            <w:spacing w:before="120" w:beforeAutospacing="0" w:after="120" w:afterAutospacing="0" w:line="360" w:lineRule="auto"/>
            <w:ind w:left="357" w:hanging="357"/>
            <w:jc w:val="both"/>
          </w:pPr>
        </w:pPrChange>
      </w:pPr>
      <w:r w:rsidRPr="000468EF">
        <w:rPr>
          <w:b/>
          <w:sz w:val="22"/>
          <w:szCs w:val="22"/>
          <w:rPrChange w:id="216" w:author="User" w:date="2013-11-26T17:10:00Z">
            <w:rPr>
              <w:b/>
            </w:rPr>
          </w:rPrChange>
        </w:rPr>
        <w:t>Revenue</w:t>
      </w:r>
      <w:del w:id="217" w:author="Andrea Neuhofer" w:date="2013-11-18T13:55:00Z">
        <w:r w:rsidRPr="000468EF" w:rsidDel="00044DDD">
          <w:rPr>
            <w:b/>
            <w:sz w:val="22"/>
            <w:szCs w:val="22"/>
            <w:rPrChange w:id="218" w:author="User" w:date="2013-11-26T17:10:00Z">
              <w:rPr>
                <w:b/>
              </w:rPr>
            </w:rPrChange>
          </w:rPr>
          <w:delText xml:space="preserve"> S</w:delText>
        </w:r>
      </w:del>
      <w:ins w:id="219" w:author="Andrea Neuhofer" w:date="2013-11-18T13:55:00Z">
        <w:r w:rsidRPr="000468EF">
          <w:rPr>
            <w:b/>
            <w:sz w:val="22"/>
            <w:szCs w:val="22"/>
            <w:rPrChange w:id="220" w:author="User" w:date="2013-11-26T17:10:00Z">
              <w:rPr>
                <w:b/>
              </w:rPr>
            </w:rPrChange>
          </w:rPr>
          <w:t>-s</w:t>
        </w:r>
      </w:ins>
      <w:r w:rsidRPr="000468EF">
        <w:rPr>
          <w:b/>
          <w:sz w:val="22"/>
          <w:szCs w:val="22"/>
          <w:rPrChange w:id="221" w:author="User" w:date="2013-11-26T17:10:00Z">
            <w:rPr>
              <w:b/>
            </w:rPr>
          </w:rPrChange>
        </w:rPr>
        <w:t>haring contracts</w:t>
      </w:r>
    </w:p>
    <w:p w:rsidR="00B56DDD" w:rsidRDefault="00B56DDD">
      <w:pPr>
        <w:pStyle w:val="NormalWeb"/>
        <w:spacing w:before="120" w:beforeAutospacing="0" w:after="120" w:afterAutospacing="0"/>
        <w:ind w:left="720"/>
        <w:jc w:val="both"/>
        <w:pPrChange w:id="222" w:author="User" w:date="2013-11-26T17:10:00Z">
          <w:pPr>
            <w:pStyle w:val="NormalWeb"/>
            <w:spacing w:before="120" w:beforeAutospacing="0" w:after="120" w:afterAutospacing="0" w:line="360" w:lineRule="auto"/>
            <w:ind w:left="357"/>
            <w:jc w:val="both"/>
          </w:pPr>
        </w:pPrChange>
      </w:pPr>
      <w:r w:rsidRPr="000468EF">
        <w:rPr>
          <w:sz w:val="22"/>
          <w:szCs w:val="22"/>
          <w:rPrChange w:id="223" w:author="User" w:date="2013-11-26T17:10:00Z">
            <w:rPr/>
          </w:rPrChange>
        </w:rPr>
        <w:t xml:space="preserve">In this </w:t>
      </w:r>
      <w:ins w:id="224" w:author="Andrea Neuhofer" w:date="2013-11-18T13:55:00Z">
        <w:r w:rsidRPr="000468EF">
          <w:rPr>
            <w:sz w:val="22"/>
            <w:szCs w:val="22"/>
            <w:rPrChange w:id="225" w:author="User" w:date="2013-11-26T17:10:00Z">
              <w:rPr/>
            </w:rPrChange>
          </w:rPr>
          <w:t xml:space="preserve">type of </w:t>
        </w:r>
      </w:ins>
      <w:r w:rsidRPr="000468EF">
        <w:rPr>
          <w:sz w:val="22"/>
          <w:szCs w:val="22"/>
          <w:rPrChange w:id="226" w:author="User" w:date="2013-11-26T17:10:00Z">
            <w:rPr/>
          </w:rPrChange>
        </w:rPr>
        <w:t>contract, the manufacturer shares a percentage of the revenues earned by the retailer. In return</w:t>
      </w:r>
      <w:ins w:id="227" w:author="Andrea Neuhofer" w:date="2013-11-18T13:55:00Z">
        <w:r w:rsidRPr="000468EF">
          <w:rPr>
            <w:sz w:val="22"/>
            <w:szCs w:val="22"/>
            <w:rPrChange w:id="228" w:author="User" w:date="2013-11-26T17:10:00Z">
              <w:rPr/>
            </w:rPrChange>
          </w:rPr>
          <w:t>,</w:t>
        </w:r>
      </w:ins>
      <w:r w:rsidRPr="000468EF">
        <w:rPr>
          <w:sz w:val="22"/>
          <w:szCs w:val="22"/>
          <w:rPrChange w:id="229" w:author="User" w:date="2013-11-26T17:10:00Z">
            <w:rPr/>
          </w:rPrChange>
        </w:rPr>
        <w:t xml:space="preserve"> the manufacturer reduces the unit price at which the retailer would be required to buy from the manufacturer.</w:t>
      </w:r>
    </w:p>
    <w:p w:rsidR="000468EF" w:rsidRDefault="000468EF" w:rsidP="00361651">
      <w:pPr>
        <w:pStyle w:val="NormalWeb"/>
        <w:spacing w:before="120" w:beforeAutospacing="0" w:after="120" w:afterAutospacing="0" w:line="360" w:lineRule="auto"/>
        <w:jc w:val="both"/>
        <w:rPr>
          <w:ins w:id="230" w:author="User" w:date="2013-11-26T17:11:00Z"/>
        </w:rPr>
      </w:pPr>
    </w:p>
    <w:p w:rsidR="00B56DDD" w:rsidRDefault="00B56DDD" w:rsidP="00361651">
      <w:pPr>
        <w:pStyle w:val="NormalWeb"/>
        <w:spacing w:before="120" w:beforeAutospacing="0" w:after="120" w:afterAutospacing="0" w:line="360" w:lineRule="auto"/>
        <w:jc w:val="both"/>
      </w:pPr>
      <w:r>
        <w:t xml:space="preserve">Just as Bergard was finishing </w:t>
      </w:r>
      <w:del w:id="231" w:author="Andrea Neuhofer" w:date="2013-11-18T13:56:00Z">
        <w:r w:rsidDel="00044DDD">
          <w:delText xml:space="preserve">with </w:delText>
        </w:r>
      </w:del>
      <w:r>
        <w:t>reading his notes, Bayer walked into his office</w:t>
      </w:r>
      <w:ins w:id="232" w:author="Andrea Neuhofer" w:date="2013-11-18T13:56:00Z">
        <w:r>
          <w:t xml:space="preserve"> and said</w:t>
        </w:r>
      </w:ins>
      <w:del w:id="233" w:author="Andrea Neuhofer" w:date="2013-11-18T13:56:00Z">
        <w:r w:rsidDel="00044DDD">
          <w:delText>.</w:delText>
        </w:r>
      </w:del>
      <w:ins w:id="234" w:author="Andrea Neuhofer" w:date="2013-11-18T13:57:00Z">
        <w:r>
          <w:t>,</w:t>
        </w:r>
      </w:ins>
      <w:r>
        <w:t xml:space="preserve"> “Hi John. How is everything coming along?” Bergard briefed Bayer about all that he had learned. “That makes a lot of sense. But John, let</w:t>
      </w:r>
      <w:del w:id="235" w:author="User" w:date="2013-11-26T17:12:00Z">
        <w:r w:rsidDel="000468EF">
          <w:delText xml:space="preserve"> u</w:delText>
        </w:r>
      </w:del>
      <w:ins w:id="236" w:author="User" w:date="2013-11-26T17:12:00Z">
        <w:r w:rsidR="000468EF">
          <w:t>’</w:t>
        </w:r>
      </w:ins>
      <w:r>
        <w:t xml:space="preserve">s say we propose the buy-back contract. That would mean that we would have to buy back the entire unsold inventory from SkiRetail. Wouldn’t that hurt our profits instead of </w:t>
      </w:r>
      <w:ins w:id="237" w:author="Andrea Neuhofer" w:date="2013-11-18T13:58:00Z">
        <w:r>
          <w:t>raising them</w:t>
        </w:r>
      </w:ins>
      <w:del w:id="238" w:author="Andrea Neuhofer" w:date="2013-11-18T13:58:00Z">
        <w:r w:rsidDel="00044DDD">
          <w:delText>making it better</w:delText>
        </w:r>
      </w:del>
      <w:r>
        <w:t xml:space="preserve">?” Bergard was quick </w:t>
      </w:r>
      <w:ins w:id="239" w:author="Andrea Neuhofer" w:date="2013-11-18T13:58:00Z">
        <w:r>
          <w:t xml:space="preserve">to </w:t>
        </w:r>
      </w:ins>
      <w:del w:id="240" w:author="Andrea Neuhofer" w:date="2013-11-18T13:58:00Z">
        <w:r w:rsidDel="00044DDD">
          <w:delText xml:space="preserve">in his </w:delText>
        </w:r>
      </w:del>
      <w:r>
        <w:t>respon</w:t>
      </w:r>
      <w:ins w:id="241" w:author="Andrea Neuhofer" w:date="2013-11-18T13:58:00Z">
        <w:r>
          <w:t xml:space="preserve">d: </w:t>
        </w:r>
      </w:ins>
      <w:del w:id="242" w:author="Andrea Neuhofer" w:date="2013-11-18T13:58:00Z">
        <w:r w:rsidDel="00044DDD">
          <w:delText xml:space="preserve">se </w:delText>
        </w:r>
      </w:del>
      <w:r>
        <w:t>“Well Mark, it would also induce SkiRetail to buy more. So you see</w:t>
      </w:r>
      <w:ins w:id="243" w:author="Andrea Neuhofer" w:date="2013-11-18T13:58:00Z">
        <w:r>
          <w:t>,</w:t>
        </w:r>
      </w:ins>
      <w:r>
        <w:t xml:space="preserve"> we can increase our revenues as well.” </w:t>
      </w:r>
    </w:p>
    <w:p w:rsidR="00B56DDD" w:rsidDel="005E7485" w:rsidRDefault="00B56DDD" w:rsidP="00361651">
      <w:pPr>
        <w:pStyle w:val="NormalWeb"/>
        <w:spacing w:before="120" w:beforeAutospacing="0" w:after="120" w:afterAutospacing="0" w:line="360" w:lineRule="auto"/>
        <w:jc w:val="both"/>
        <w:rPr>
          <w:del w:id="244" w:author="Andrea Neuhofer" w:date="2013-11-18T14:11:00Z"/>
        </w:rPr>
      </w:pPr>
      <w:r>
        <w:t>“I will have to see the numbers. Can you tell me what buy</w:t>
      </w:r>
      <w:del w:id="245" w:author="Andrea Neuhofer" w:date="2013-11-18T13:58:00Z">
        <w:r w:rsidDel="00044DDD">
          <w:delText xml:space="preserve"> </w:delText>
        </w:r>
      </w:del>
      <w:ins w:id="246" w:author="Andrea Neuhofer" w:date="2013-11-18T13:59:00Z">
        <w:r>
          <w:t>-</w:t>
        </w:r>
      </w:ins>
      <w:r>
        <w:t xml:space="preserve">back price </w:t>
      </w:r>
      <w:del w:id="247" w:author="Andrea Neuhofer" w:date="2013-11-18T13:59:00Z">
        <w:r w:rsidDel="00525756">
          <w:delText xml:space="preserve">that </w:delText>
        </w:r>
      </w:del>
      <w:r>
        <w:t xml:space="preserve">we </w:t>
      </w:r>
      <w:del w:id="248" w:author="Andrea Neuhofer" w:date="2013-11-18T13:59:00Z">
        <w:r w:rsidDel="00525756">
          <w:delText>c</w:delText>
        </w:r>
      </w:del>
      <w:ins w:id="249" w:author="Andrea Neuhofer" w:date="2013-11-18T13:59:00Z">
        <w:r>
          <w:t>w</w:t>
        </w:r>
      </w:ins>
      <w:r>
        <w:t xml:space="preserve">ould </w:t>
      </w:r>
      <w:ins w:id="250" w:author="Andrea Neuhofer" w:date="2013-11-18T13:59:00Z">
        <w:r>
          <w:t xml:space="preserve">have to </w:t>
        </w:r>
      </w:ins>
      <w:r>
        <w:t xml:space="preserve">offer to SkiRetail </w:t>
      </w:r>
      <w:del w:id="251" w:author="Andrea Neuhofer" w:date="2013-11-18T13:59:00Z">
        <w:r w:rsidDel="00525756">
          <w:delText xml:space="preserve">would </w:delText>
        </w:r>
      </w:del>
      <w:ins w:id="252" w:author="Andrea Neuhofer" w:date="2013-11-18T13:59:00Z">
        <w:r>
          <w:t xml:space="preserve">to </w:t>
        </w:r>
      </w:ins>
      <w:r>
        <w:t>result in increased profits for us? Of course, this scenario has to increase SkiRetail’s profits as well. Why else would they consider it otherwise? And as for the revenue</w:t>
      </w:r>
      <w:del w:id="253" w:author="Andrea Neuhofer" w:date="2013-11-18T13:59:00Z">
        <w:r w:rsidDel="00525756">
          <w:delText xml:space="preserve"> </w:delText>
        </w:r>
      </w:del>
      <w:ins w:id="254" w:author="Andrea Neuhofer" w:date="2013-11-18T13:59:00Z">
        <w:r>
          <w:t>-</w:t>
        </w:r>
      </w:ins>
      <w:r>
        <w:t>sharing model, what do you think is the optimal price at which we should sell the jackets to SkiRetail? I spoke to Paul this afternoon and he told me that SkiRetail could agree to a revenue</w:t>
      </w:r>
      <w:del w:id="255" w:author="User" w:date="2013-11-26T17:12:00Z">
        <w:r w:rsidDel="000468EF">
          <w:delText xml:space="preserve"> </w:delText>
        </w:r>
      </w:del>
      <w:ins w:id="256" w:author="User" w:date="2013-11-26T17:12:00Z">
        <w:r w:rsidR="000468EF">
          <w:t>–</w:t>
        </w:r>
      </w:ins>
      <w:r>
        <w:t>shar</w:t>
      </w:r>
      <w:del w:id="257" w:author="User" w:date="2013-11-26T17:12:00Z">
        <w:r w:rsidDel="000468EF">
          <w:delText>e</w:delText>
        </w:r>
      </w:del>
      <w:ins w:id="258" w:author="User" w:date="2013-11-26T17:12:00Z">
        <w:r w:rsidR="000468EF">
          <w:t>ing deal</w:t>
        </w:r>
      </w:ins>
      <w:r>
        <w:t xml:space="preserve"> of 15% from regular sales. They would be unwilling to share their revenues from discount retailers.</w:t>
      </w:r>
      <w:del w:id="259" w:author="Andrea Neuhofer" w:date="2013-11-18T14:11:00Z">
        <w:r w:rsidDel="005E7485">
          <w:delText xml:space="preserve">” </w:delText>
        </w:r>
      </w:del>
    </w:p>
    <w:p w:rsidR="00B56DDD" w:rsidRDefault="00B56DDD" w:rsidP="00361651">
      <w:pPr>
        <w:pStyle w:val="NormalWeb"/>
        <w:spacing w:before="120" w:beforeAutospacing="0" w:after="120" w:afterAutospacing="0" w:line="360" w:lineRule="auto"/>
        <w:jc w:val="both"/>
      </w:pPr>
      <w:del w:id="260" w:author="Andrea Neuhofer" w:date="2013-11-18T14:11:00Z">
        <w:r w:rsidDel="005E7485">
          <w:lastRenderedPageBreak/>
          <w:delText>“</w:delText>
        </w:r>
      </w:del>
      <w:ins w:id="261" w:author="Andrea Neuhofer" w:date="2013-11-18T14:11:00Z">
        <w:r>
          <w:t xml:space="preserve"> </w:t>
        </w:r>
      </w:ins>
      <w:r>
        <w:t xml:space="preserve">Can you brief me on these </w:t>
      </w:r>
      <w:ins w:id="262" w:author="User" w:date="2013-11-26T17:13:00Z">
        <w:r w:rsidR="000468EF">
          <w:t xml:space="preserve">points </w:t>
        </w:r>
      </w:ins>
      <w:r>
        <w:t>by tomorrow? I’d like to know your recommendation as well so that we can finalize our strategy before your meeting with the team at SkiRetail.”</w:t>
      </w:r>
    </w:p>
    <w:p w:rsidR="00B56DDD" w:rsidRDefault="00B56DDD" w:rsidP="00361651">
      <w:pPr>
        <w:pStyle w:val="NormalWeb"/>
        <w:spacing w:before="120" w:beforeAutospacing="0" w:after="120" w:afterAutospacing="0" w:line="360" w:lineRule="auto"/>
        <w:jc w:val="both"/>
      </w:pPr>
      <w:r>
        <w:t>“Sounds good!</w:t>
      </w:r>
      <w:ins w:id="263" w:author="Andrea Neuhofer" w:date="2013-11-18T14:11:00Z">
        <w:r>
          <w:t>” Bergard responded, “</w:t>
        </w:r>
      </w:ins>
      <w:del w:id="264" w:author="Andrea Neuhofer" w:date="2013-11-18T14:11:00Z">
        <w:r w:rsidDel="005E7485">
          <w:delText xml:space="preserve"> </w:delText>
        </w:r>
      </w:del>
      <w:r>
        <w:t xml:space="preserve">I’ll run them by you tomorrow Mark.” </w:t>
      </w:r>
    </w:p>
    <w:p w:rsidR="00B56DDD" w:rsidRDefault="00B56DDD" w:rsidP="00361651">
      <w:pPr>
        <w:pStyle w:val="NormalWeb"/>
        <w:spacing w:before="120" w:beforeAutospacing="0" w:after="120" w:afterAutospacing="0" w:line="360" w:lineRule="auto"/>
        <w:jc w:val="both"/>
      </w:pPr>
      <w:r>
        <w:t>“Great!” said Mark</w:t>
      </w:r>
      <w:del w:id="265" w:author="Andrea Neuhofer" w:date="2013-11-18T14:11:00Z">
        <w:r w:rsidDel="005E7485">
          <w:delText>.</w:delText>
        </w:r>
      </w:del>
      <w:ins w:id="266" w:author="Andrea Neuhofer" w:date="2013-11-18T14:12:00Z">
        <w:r>
          <w:t>.</w:t>
        </w:r>
      </w:ins>
      <w:r>
        <w:t xml:space="preserve"> “</w:t>
      </w:r>
      <w:del w:id="267" w:author="Andrea Neuhofer" w:date="2013-11-18T14:12:00Z">
        <w:r w:rsidDel="005E7485">
          <w:delText>s</w:delText>
        </w:r>
      </w:del>
      <w:ins w:id="268" w:author="Andrea Neuhofer" w:date="2013-11-18T14:12:00Z">
        <w:r>
          <w:t>S</w:t>
        </w:r>
      </w:ins>
      <w:r>
        <w:t xml:space="preserve">ee you tomorrow then.”  </w:t>
      </w:r>
    </w:p>
    <w:p w:rsidR="00B56DDD" w:rsidRDefault="00B56DDD" w:rsidP="00DF1AC1">
      <w:pPr>
        <w:pStyle w:val="NormalWeb"/>
        <w:spacing w:before="120" w:beforeAutospacing="0" w:after="120" w:afterAutospacing="0" w:line="360" w:lineRule="auto"/>
        <w:jc w:val="both"/>
      </w:pPr>
      <w:r>
        <w:t xml:space="preserve">Bergard quickly made a list of the questions he needed to answer </w:t>
      </w:r>
      <w:del w:id="269" w:author="Andrea Neuhofer" w:date="2013-11-18T14:12:00Z">
        <w:r w:rsidDel="005E7485">
          <w:delText xml:space="preserve">to </w:delText>
        </w:r>
      </w:del>
      <w:r>
        <w:t>for his meeting with Mark the next day</w:t>
      </w:r>
      <w:ins w:id="270" w:author="Andrea Neuhofer" w:date="2013-11-18T14:12:00Z">
        <w:r>
          <w:t>:</w:t>
        </w:r>
      </w:ins>
      <w:del w:id="271" w:author="Andrea Neuhofer" w:date="2013-11-18T14:12:00Z">
        <w:r w:rsidDel="005E7485">
          <w:delText>.</w:delText>
        </w:r>
      </w:del>
    </w:p>
    <w:p w:rsidR="00B56DDD" w:rsidRDefault="00B56DDD" w:rsidP="00DF1AC1">
      <w:pPr>
        <w:pStyle w:val="NormalWeb"/>
        <w:numPr>
          <w:ilvl w:val="0"/>
          <w:numId w:val="7"/>
        </w:numPr>
        <w:spacing w:before="120" w:beforeAutospacing="0" w:after="120" w:afterAutospacing="0" w:line="360" w:lineRule="auto"/>
        <w:jc w:val="both"/>
      </w:pPr>
      <w:r w:rsidRPr="007B0BE8">
        <w:t xml:space="preserve">What </w:t>
      </w:r>
      <w:r>
        <w:t xml:space="preserve">is my estimate of the </w:t>
      </w:r>
      <w:r w:rsidRPr="007B0BE8">
        <w:t xml:space="preserve">quantity </w:t>
      </w:r>
      <w:del w:id="272" w:author="Andrea Neuhofer" w:date="2013-11-18T14:13:00Z">
        <w:r w:rsidDel="00B92A09">
          <w:delText xml:space="preserve">for </w:delText>
        </w:r>
      </w:del>
      <w:ins w:id="273" w:author="Andrea Neuhofer" w:date="2013-11-18T14:13:00Z">
        <w:r>
          <w:t xml:space="preserve">of </w:t>
        </w:r>
      </w:ins>
      <w:r>
        <w:t xml:space="preserve">ski jackets that SkiRetail </w:t>
      </w:r>
      <w:del w:id="274" w:author="Andrea Neuhofer" w:date="2013-11-18T14:13:00Z">
        <w:r w:rsidDel="00B92A09">
          <w:delText xml:space="preserve">shall </w:delText>
        </w:r>
      </w:del>
      <w:ins w:id="275" w:author="Andrea Neuhofer" w:date="2013-11-18T14:13:00Z">
        <w:del w:id="276" w:author="User" w:date="2013-11-26T17:13:00Z">
          <w:r w:rsidDel="000468EF">
            <w:delText>will</w:delText>
          </w:r>
        </w:del>
      </w:ins>
      <w:ins w:id="277" w:author="User" w:date="2013-11-26T17:13:00Z">
        <w:r w:rsidR="000468EF">
          <w:t>should</w:t>
        </w:r>
      </w:ins>
      <w:ins w:id="278" w:author="Andrea Neuhofer" w:date="2013-11-18T14:13:00Z">
        <w:r>
          <w:t xml:space="preserve"> </w:t>
        </w:r>
      </w:ins>
      <w:r>
        <w:t>place an order for</w:t>
      </w:r>
      <w:r w:rsidRPr="007B0BE8">
        <w:t>?</w:t>
      </w:r>
    </w:p>
    <w:p w:rsidR="00B56DDD" w:rsidRPr="007B0BE8" w:rsidRDefault="00B56DDD" w:rsidP="00DF1AC1">
      <w:pPr>
        <w:pStyle w:val="NormalWeb"/>
        <w:numPr>
          <w:ilvl w:val="0"/>
          <w:numId w:val="7"/>
        </w:numPr>
        <w:spacing w:before="120" w:beforeAutospacing="0" w:after="120" w:afterAutospacing="0" w:line="360" w:lineRule="auto"/>
        <w:jc w:val="both"/>
      </w:pPr>
      <w:r>
        <w:t>What is the global optimum profit level in this case? In case of a buy</w:t>
      </w:r>
      <w:del w:id="279" w:author="Andrea Neuhofer" w:date="2013-11-18T14:13:00Z">
        <w:r w:rsidDel="00B92A09">
          <w:delText xml:space="preserve"> </w:delText>
        </w:r>
      </w:del>
      <w:ins w:id="280" w:author="Andrea Neuhofer" w:date="2013-11-18T14:13:00Z">
        <w:r>
          <w:t>-</w:t>
        </w:r>
      </w:ins>
      <w:r>
        <w:t>back contract, since we will buy up the unsold inventory from SkiRetail, there would be no additional revenue from third</w:t>
      </w:r>
      <w:del w:id="281" w:author="Andrea Neuhofer" w:date="2013-11-18T14:13:00Z">
        <w:r w:rsidDel="00B92A09">
          <w:delText xml:space="preserve"> </w:delText>
        </w:r>
      </w:del>
      <w:ins w:id="282" w:author="Andrea Neuhofer" w:date="2013-11-18T14:13:00Z">
        <w:r>
          <w:t>-</w:t>
        </w:r>
      </w:ins>
      <w:r>
        <w:t>party discount retailers. However, in the case of the revenue</w:t>
      </w:r>
      <w:del w:id="283" w:author="Andrea Neuhofer" w:date="2013-11-18T14:14:00Z">
        <w:r w:rsidDel="009F02F6">
          <w:delText xml:space="preserve"> </w:delText>
        </w:r>
      </w:del>
      <w:ins w:id="284" w:author="Andrea Neuhofer" w:date="2013-11-18T14:14:00Z">
        <w:r>
          <w:t>-</w:t>
        </w:r>
      </w:ins>
      <w:r>
        <w:t xml:space="preserve">sharing model, additional revenue </w:t>
      </w:r>
      <w:del w:id="285" w:author="Andrea Neuhofer" w:date="2013-11-18T14:14:00Z">
        <w:r w:rsidDel="009F02F6">
          <w:delText xml:space="preserve">shall </w:delText>
        </w:r>
      </w:del>
      <w:ins w:id="286" w:author="Andrea Neuhofer" w:date="2013-11-18T14:14:00Z">
        <w:del w:id="287" w:author="User" w:date="2013-11-26T17:13:00Z">
          <w:r w:rsidDel="000468EF">
            <w:delText>will</w:delText>
          </w:r>
        </w:del>
      </w:ins>
      <w:ins w:id="288" w:author="User" w:date="2013-11-26T17:13:00Z">
        <w:r w:rsidR="000468EF">
          <w:t>would</w:t>
        </w:r>
      </w:ins>
      <w:ins w:id="289" w:author="Andrea Neuhofer" w:date="2013-11-18T14:14:00Z">
        <w:r>
          <w:t xml:space="preserve"> </w:t>
        </w:r>
      </w:ins>
      <w:r>
        <w:t>flow into the supply chain from third</w:t>
      </w:r>
      <w:del w:id="290" w:author="Andrea Neuhofer" w:date="2013-11-18T14:14:00Z">
        <w:r w:rsidDel="009F02F6">
          <w:delText xml:space="preserve"> </w:delText>
        </w:r>
      </w:del>
      <w:ins w:id="291" w:author="Andrea Neuhofer" w:date="2013-11-18T14:14:00Z">
        <w:r>
          <w:t>-</w:t>
        </w:r>
      </w:ins>
      <w:r>
        <w:t>party discount retailers. In that case</w:t>
      </w:r>
      <w:ins w:id="292" w:author="Andrea Neuhofer" w:date="2013-11-18T14:14:00Z">
        <w:r>
          <w:t>,</w:t>
        </w:r>
      </w:ins>
      <w:r>
        <w:t xml:space="preserve"> will the global optimum profit levels remain the same? How should I account for the difference?</w:t>
      </w:r>
    </w:p>
    <w:p w:rsidR="00B56DDD" w:rsidRDefault="000468EF" w:rsidP="00DF1AC1">
      <w:pPr>
        <w:pStyle w:val="NormalWeb"/>
        <w:numPr>
          <w:ilvl w:val="0"/>
          <w:numId w:val="7"/>
        </w:numPr>
        <w:spacing w:before="120" w:beforeAutospacing="0" w:after="120" w:afterAutospacing="0" w:line="360" w:lineRule="auto"/>
        <w:jc w:val="both"/>
      </w:pPr>
      <w:ins w:id="293" w:author="User" w:date="2013-11-26T17:13:00Z">
        <w:r>
          <w:t>In the case of</w:t>
        </w:r>
      </w:ins>
      <w:del w:id="294" w:author="User" w:date="2013-11-26T17:14:00Z">
        <w:r w:rsidR="00B56DDD" w:rsidDel="000468EF">
          <w:delText>For</w:delText>
        </w:r>
      </w:del>
      <w:r w:rsidR="00B56DDD">
        <w:t xml:space="preserve"> a buy-back contract</w:t>
      </w:r>
      <w:ins w:id="295" w:author="Andrea Neuhofer" w:date="2013-11-18T14:14:00Z">
        <w:r w:rsidR="00B56DDD">
          <w:t>,</w:t>
        </w:r>
      </w:ins>
      <w:r w:rsidR="00B56DDD">
        <w:t xml:space="preserve"> what is the optimal buy-back price Skiekz should propose?</w:t>
      </w:r>
    </w:p>
    <w:p w:rsidR="00B56DDD" w:rsidRDefault="00B56DDD" w:rsidP="00DF1AC1">
      <w:pPr>
        <w:pStyle w:val="NormalWeb"/>
        <w:numPr>
          <w:ilvl w:val="0"/>
          <w:numId w:val="7"/>
        </w:numPr>
        <w:spacing w:before="120" w:beforeAutospacing="0" w:after="120" w:afterAutospacing="0" w:line="360" w:lineRule="auto"/>
        <w:jc w:val="both"/>
      </w:pPr>
      <w:del w:id="296" w:author="User" w:date="2013-11-26T17:14:00Z">
        <w:r w:rsidDel="000468EF">
          <w:delText xml:space="preserve">For </w:delText>
        </w:r>
      </w:del>
      <w:ins w:id="297" w:author="User" w:date="2013-11-26T17:14:00Z">
        <w:r w:rsidR="000468EF">
          <w:t xml:space="preserve">In the case of </w:t>
        </w:r>
      </w:ins>
      <w:r>
        <w:t>a revenue</w:t>
      </w:r>
      <w:del w:id="298" w:author="Andrea Neuhofer" w:date="2013-11-18T14:14:00Z">
        <w:r w:rsidDel="009F02F6">
          <w:delText xml:space="preserve"> </w:delText>
        </w:r>
      </w:del>
      <w:ins w:id="299" w:author="Andrea Neuhofer" w:date="2013-11-18T14:14:00Z">
        <w:r>
          <w:t>-</w:t>
        </w:r>
      </w:ins>
      <w:r>
        <w:t>shar</w:t>
      </w:r>
      <w:del w:id="300" w:author="Andrea Neuhofer" w:date="2013-11-18T14:15:00Z">
        <w:r w:rsidDel="009F02F6">
          <w:delText>e</w:delText>
        </w:r>
      </w:del>
      <w:ins w:id="301" w:author="Andrea Neuhofer" w:date="2013-11-18T14:15:00Z">
        <w:r>
          <w:t>ing</w:t>
        </w:r>
      </w:ins>
      <w:r>
        <w:t xml:space="preserve"> contract, what is the optimal sales price Skiekz should propose, given that SkiRetail is willing to share 15% of its revenues from regular sales?</w:t>
      </w:r>
    </w:p>
    <w:p w:rsidR="00B56DDD" w:rsidRPr="007B0BE8" w:rsidRDefault="00B56DDD" w:rsidP="00DF1AC1">
      <w:pPr>
        <w:pStyle w:val="NormalWeb"/>
        <w:numPr>
          <w:ilvl w:val="0"/>
          <w:numId w:val="7"/>
        </w:numPr>
        <w:spacing w:before="120" w:beforeAutospacing="0" w:after="120" w:afterAutospacing="0" w:line="360" w:lineRule="auto"/>
        <w:jc w:val="both"/>
      </w:pPr>
      <w:r>
        <w:t>Should I recommend a buy-back contract or a revenue</w:t>
      </w:r>
      <w:del w:id="302" w:author="Andrea Neuhofer" w:date="2013-11-18T14:15:00Z">
        <w:r w:rsidDel="009F02F6">
          <w:delText xml:space="preserve"> </w:delText>
        </w:r>
      </w:del>
      <w:ins w:id="303" w:author="Andrea Neuhofer" w:date="2013-11-18T14:15:00Z">
        <w:r>
          <w:t>-</w:t>
        </w:r>
      </w:ins>
      <w:r>
        <w:t xml:space="preserve">sharing contract? Why? What are the </w:t>
      </w:r>
      <w:r w:rsidRPr="007B0BE8">
        <w:t xml:space="preserve">potential benefits and </w:t>
      </w:r>
      <w:del w:id="304" w:author="User" w:date="2013-11-26T17:14:00Z">
        <w:r w:rsidRPr="007B0BE8" w:rsidDel="000468EF">
          <w:delText xml:space="preserve">the </w:delText>
        </w:r>
      </w:del>
      <w:r w:rsidRPr="007B0BE8">
        <w:t xml:space="preserve">risks associated with each? </w:t>
      </w:r>
    </w:p>
    <w:p w:rsidR="00B56DDD" w:rsidRDefault="00B56DDD" w:rsidP="00DF1AC1">
      <w:pPr>
        <w:pStyle w:val="NormalWeb"/>
        <w:spacing w:before="120" w:beforeAutospacing="0" w:after="120" w:afterAutospacing="0" w:line="360" w:lineRule="auto"/>
        <w:jc w:val="both"/>
      </w:pPr>
      <w:r>
        <w:t xml:space="preserve">Bergard knew that he had to supplement each of his arguments with concrete data </w:t>
      </w:r>
      <w:del w:id="305" w:author="Andrea Neuhofer" w:date="2013-11-18T14:15:00Z">
        <w:r w:rsidDel="009F02F6">
          <w:delText>for him</w:delText>
        </w:r>
      </w:del>
      <w:ins w:id="306" w:author="Andrea Neuhofer" w:date="2013-11-18T14:15:00Z">
        <w:r>
          <w:t>in order</w:t>
        </w:r>
      </w:ins>
      <w:r>
        <w:t xml:space="preserve"> to convince Mark and devise an effective contract for SkiRetail.</w:t>
      </w:r>
    </w:p>
    <w:p w:rsidR="00B56DDD" w:rsidRDefault="00B56DDD">
      <w:pPr>
        <w:rPr>
          <w:rFonts w:ascii="Times New Roman" w:hAnsi="Times New Roman"/>
          <w:sz w:val="24"/>
          <w:szCs w:val="24"/>
          <w:lang w:eastAsia="en-CA"/>
        </w:rPr>
      </w:pPr>
      <w:r>
        <w:br w:type="page"/>
      </w:r>
    </w:p>
    <w:p w:rsidR="00B56DDD" w:rsidRPr="00A910F6" w:rsidRDefault="00B56DDD" w:rsidP="00DF1AC1">
      <w:pPr>
        <w:pStyle w:val="NormalWeb"/>
        <w:spacing w:before="120" w:beforeAutospacing="0" w:after="120" w:afterAutospacing="0" w:line="360" w:lineRule="auto"/>
        <w:jc w:val="both"/>
        <w:rPr>
          <w:b/>
        </w:rPr>
      </w:pPr>
      <w:r w:rsidRPr="00A910F6">
        <w:rPr>
          <w:b/>
        </w:rPr>
        <w:t>APPENDIX</w:t>
      </w:r>
      <w:r>
        <w:rPr>
          <w:b/>
        </w:rPr>
        <w:t xml:space="preserve"> 1</w:t>
      </w:r>
    </w:p>
    <w:p w:rsidR="00B56DDD" w:rsidRDefault="00B56DDD" w:rsidP="00DF1AC1">
      <w:pPr>
        <w:pStyle w:val="NormalWeb"/>
        <w:spacing w:before="120" w:beforeAutospacing="0" w:after="120" w:afterAutospacing="0" w:line="360" w:lineRule="auto"/>
        <w:jc w:val="both"/>
      </w:pPr>
      <w:r>
        <w:t xml:space="preserve">Revenue </w:t>
      </w:r>
      <w:commentRangeStart w:id="307"/>
      <w:ins w:id="308" w:author="Andrea Neuhofer" w:date="2013-11-18T14:39:00Z">
        <w:r>
          <w:t>Breakdown</w:t>
        </w:r>
      </w:ins>
      <w:commentRangeEnd w:id="307"/>
      <w:r>
        <w:rPr>
          <w:rStyle w:val="CommentReference"/>
          <w:rFonts w:ascii="Calibri" w:hAnsi="Calibri"/>
          <w:lang w:eastAsia="en-US"/>
        </w:rPr>
        <w:commentReference w:id="307"/>
      </w:r>
      <w:del w:id="309" w:author="Andrea Neuhofer" w:date="2013-11-18T14:39:00Z">
        <w:r w:rsidDel="005B60DB">
          <w:delText>Share</w:delText>
        </w:r>
      </w:del>
    </w:p>
    <w:p w:rsidR="00B56DDD" w:rsidRDefault="00BC7411" w:rsidP="00DF1AC1">
      <w:pPr>
        <w:pStyle w:val="NormalWeb"/>
        <w:spacing w:before="120" w:beforeAutospacing="0" w:after="120" w:afterAutospacing="0" w:line="360" w:lineRule="auto"/>
        <w:jc w:val="both"/>
      </w:pPr>
      <w:r>
        <w:rPr>
          <w:noProof/>
          <w:lang w:val="en-US" w:eastAsia="en-US"/>
        </w:rPr>
        <w:drawing>
          <wp:inline distT="0" distB="0" distL="0" distR="0">
            <wp:extent cx="6115685" cy="2948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685" cy="2948305"/>
                    </a:xfrm>
                    <a:prstGeom prst="rect">
                      <a:avLst/>
                    </a:prstGeom>
                    <a:noFill/>
                    <a:ln>
                      <a:noFill/>
                    </a:ln>
                  </pic:spPr>
                </pic:pic>
              </a:graphicData>
            </a:graphic>
          </wp:inline>
        </w:drawing>
      </w:r>
    </w:p>
    <w:p w:rsidR="00B56DDD" w:rsidRDefault="00B56DDD" w:rsidP="00DF1AC1">
      <w:pPr>
        <w:pStyle w:val="NormalWeb"/>
        <w:spacing w:before="120" w:beforeAutospacing="0" w:after="120" w:afterAutospacing="0" w:line="360" w:lineRule="auto"/>
        <w:jc w:val="both"/>
        <w:sectPr w:rsidR="00B56DDD">
          <w:headerReference w:type="default" r:id="rId12"/>
          <w:footerReference w:type="default" r:id="rId13"/>
          <w:pgSz w:w="12240" w:h="15840"/>
          <w:pgMar w:top="1440" w:right="1440" w:bottom="1440" w:left="1440" w:header="708" w:footer="708" w:gutter="0"/>
          <w:cols w:space="708"/>
          <w:docGrid w:linePitch="360"/>
        </w:sectPr>
      </w:pPr>
    </w:p>
    <w:p w:rsidR="00B56DDD" w:rsidRPr="00A910F6" w:rsidRDefault="00B56DDD" w:rsidP="006E00B3">
      <w:pPr>
        <w:pStyle w:val="NormalWeb"/>
        <w:spacing w:before="120" w:beforeAutospacing="0" w:after="120" w:afterAutospacing="0" w:line="360" w:lineRule="auto"/>
        <w:jc w:val="both"/>
        <w:rPr>
          <w:b/>
        </w:rPr>
      </w:pPr>
      <w:r w:rsidRPr="00A910F6">
        <w:rPr>
          <w:b/>
        </w:rPr>
        <w:lastRenderedPageBreak/>
        <w:t>APPENDIX</w:t>
      </w:r>
      <w:r>
        <w:rPr>
          <w:b/>
        </w:rPr>
        <w:t xml:space="preserve"> 2</w:t>
      </w:r>
    </w:p>
    <w:p w:rsidR="00B56DDD" w:rsidRDefault="00B56DDD" w:rsidP="00DF1AC1">
      <w:pPr>
        <w:pStyle w:val="NormalWeb"/>
        <w:spacing w:before="120" w:beforeAutospacing="0" w:after="120" w:afterAutospacing="0" w:line="360" w:lineRule="auto"/>
        <w:jc w:val="both"/>
      </w:pPr>
      <w:r>
        <w:t>Observed Demand</w:t>
      </w:r>
    </w:p>
    <w:p w:rsidR="00B56DDD" w:rsidRDefault="00BC7411" w:rsidP="00593CA7">
      <w:pPr>
        <w:pStyle w:val="NormalWeb"/>
        <w:spacing w:before="120" w:beforeAutospacing="0" w:after="120" w:afterAutospacing="0" w:line="360" w:lineRule="auto"/>
        <w:ind w:left="-709"/>
        <w:jc w:val="both"/>
      </w:pPr>
      <w:r>
        <w:rPr>
          <w:noProof/>
          <w:lang w:val="en-US" w:eastAsia="en-US"/>
        </w:rPr>
        <w:drawing>
          <wp:inline distT="0" distB="0" distL="0" distR="0">
            <wp:extent cx="9173210" cy="3445510"/>
            <wp:effectExtent l="0" t="0" r="8890" b="254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73210" cy="3445510"/>
                    </a:xfrm>
                    <a:prstGeom prst="rect">
                      <a:avLst/>
                    </a:prstGeom>
                    <a:noFill/>
                    <a:ln>
                      <a:noFill/>
                    </a:ln>
                  </pic:spPr>
                </pic:pic>
              </a:graphicData>
            </a:graphic>
          </wp:inline>
        </w:drawing>
      </w:r>
    </w:p>
    <w:sectPr w:rsidR="00B56DDD" w:rsidSect="00593CA7">
      <w:pgSz w:w="15840" w:h="12240" w:orient="landscape" w:code="1"/>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7" w:author="Andrea Neuhofer" w:date="2013-11-18T14:40:00Z" w:initials="AN">
    <w:p w:rsidR="00B56DDD" w:rsidRDefault="00B56DDD">
      <w:pPr>
        <w:pStyle w:val="CommentText"/>
      </w:pPr>
      <w:r>
        <w:rPr>
          <w:rStyle w:val="CommentReference"/>
        </w:rPr>
        <w:annotationRef/>
      </w:r>
      <w:r>
        <w:rPr>
          <w:lang w:val="fr-CA"/>
        </w:rPr>
        <w:t>Titre à changer également dans l’image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E0D" w:rsidRDefault="006E0E0D" w:rsidP="004E037F">
      <w:pPr>
        <w:spacing w:after="0" w:line="240" w:lineRule="auto"/>
      </w:pPr>
      <w:r>
        <w:separator/>
      </w:r>
    </w:p>
  </w:endnote>
  <w:endnote w:type="continuationSeparator" w:id="0">
    <w:p w:rsidR="006E0E0D" w:rsidRDefault="006E0E0D" w:rsidP="004E0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DDD" w:rsidRDefault="006E0E0D">
    <w:pPr>
      <w:pStyle w:val="Footer"/>
      <w:jc w:val="center"/>
    </w:pPr>
    <w:r>
      <w:fldChar w:fldCharType="begin"/>
    </w:r>
    <w:r>
      <w:instrText xml:space="preserve"> PAGE   \* MERGEFORMAT </w:instrText>
    </w:r>
    <w:r>
      <w:fldChar w:fldCharType="separate"/>
    </w:r>
    <w:r w:rsidR="00BC7411">
      <w:rPr>
        <w:noProof/>
      </w:rPr>
      <w:t>1</w:t>
    </w:r>
    <w:r>
      <w:rPr>
        <w:noProof/>
      </w:rPr>
      <w:fldChar w:fldCharType="end"/>
    </w:r>
  </w:p>
  <w:p w:rsidR="00B56DDD" w:rsidRDefault="00B56D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E0D" w:rsidRDefault="006E0E0D" w:rsidP="004E037F">
      <w:pPr>
        <w:spacing w:after="0" w:line="240" w:lineRule="auto"/>
      </w:pPr>
      <w:r>
        <w:separator/>
      </w:r>
    </w:p>
  </w:footnote>
  <w:footnote w:type="continuationSeparator" w:id="0">
    <w:p w:rsidR="006E0E0D" w:rsidRDefault="006E0E0D" w:rsidP="004E03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DDD" w:rsidRDefault="00B56DDD" w:rsidP="004E037F">
    <w:pPr>
      <w:pStyle w:val="Header"/>
      <w:jc w:val="center"/>
    </w:pPr>
    <w:r>
      <w:t xml:space="preserve">Supply </w:t>
    </w:r>
    <w:del w:id="310" w:author="Andrea Neuhofer" w:date="2013-11-18T13:10:00Z">
      <w:r w:rsidDel="00697495">
        <w:delText>c</w:delText>
      </w:r>
    </w:del>
    <w:ins w:id="311" w:author="Andrea Neuhofer" w:date="2013-11-18T13:10:00Z">
      <w:r>
        <w:t>C</w:t>
      </w:r>
    </w:ins>
    <w:r>
      <w:t xml:space="preserve">hain </w:t>
    </w:r>
    <w:del w:id="312" w:author="Andrea Neuhofer" w:date="2013-11-18T13:10:00Z">
      <w:r w:rsidDel="00697495">
        <w:delText>c</w:delText>
      </w:r>
    </w:del>
    <w:ins w:id="313" w:author="Andrea Neuhofer" w:date="2013-11-18T13:10:00Z">
      <w:r>
        <w:t>C</w:t>
      </w:r>
    </w:ins>
    <w:r>
      <w:t>ontracts at SkiRetail</w:t>
    </w:r>
  </w:p>
  <w:p w:rsidR="00B56DDD" w:rsidRDefault="00B56D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61814"/>
    <w:multiLevelType w:val="hybridMultilevel"/>
    <w:tmpl w:val="4C48C85E"/>
    <w:lvl w:ilvl="0" w:tplc="10090011">
      <w:start w:val="1"/>
      <w:numFmt w:val="decimal"/>
      <w:lvlText w:val="%1)"/>
      <w:lvlJc w:val="left"/>
      <w:pPr>
        <w:ind w:left="360" w:hanging="360"/>
      </w:pPr>
      <w:rPr>
        <w:rFonts w:cs="Times New Roman" w:hint="default"/>
      </w:rPr>
    </w:lvl>
    <w:lvl w:ilvl="1" w:tplc="10090019" w:tentative="1">
      <w:start w:val="1"/>
      <w:numFmt w:val="lowerLetter"/>
      <w:lvlText w:val="%2."/>
      <w:lvlJc w:val="left"/>
      <w:pPr>
        <w:ind w:left="1080" w:hanging="360"/>
      </w:pPr>
      <w:rPr>
        <w:rFonts w:cs="Times New Roman"/>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1">
    <w:nsid w:val="1DCC5828"/>
    <w:multiLevelType w:val="hybridMultilevel"/>
    <w:tmpl w:val="BCD03062"/>
    <w:lvl w:ilvl="0" w:tplc="10090011">
      <w:start w:val="1"/>
      <w:numFmt w:val="decimal"/>
      <w:lvlText w:val="%1)"/>
      <w:lvlJc w:val="left"/>
      <w:pPr>
        <w:ind w:left="360" w:hanging="360"/>
      </w:pPr>
      <w:rPr>
        <w:rFonts w:cs="Times New Roman" w:hint="default"/>
      </w:rPr>
    </w:lvl>
    <w:lvl w:ilvl="1" w:tplc="10090019" w:tentative="1">
      <w:start w:val="1"/>
      <w:numFmt w:val="lowerLetter"/>
      <w:lvlText w:val="%2."/>
      <w:lvlJc w:val="left"/>
      <w:pPr>
        <w:ind w:left="1080" w:hanging="360"/>
      </w:pPr>
      <w:rPr>
        <w:rFonts w:cs="Times New Roman"/>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2">
    <w:nsid w:val="330A358A"/>
    <w:multiLevelType w:val="hybridMultilevel"/>
    <w:tmpl w:val="49243874"/>
    <w:lvl w:ilvl="0" w:tplc="1009000F">
      <w:start w:val="1"/>
      <w:numFmt w:val="decimal"/>
      <w:lvlText w:val="%1."/>
      <w:lvlJc w:val="left"/>
      <w:pPr>
        <w:ind w:left="360" w:hanging="360"/>
      </w:pPr>
      <w:rPr>
        <w:rFonts w:cs="Times New Roman"/>
      </w:rPr>
    </w:lvl>
    <w:lvl w:ilvl="1" w:tplc="10090019" w:tentative="1">
      <w:start w:val="1"/>
      <w:numFmt w:val="lowerLetter"/>
      <w:lvlText w:val="%2."/>
      <w:lvlJc w:val="left"/>
      <w:pPr>
        <w:ind w:left="1080" w:hanging="360"/>
      </w:pPr>
      <w:rPr>
        <w:rFonts w:cs="Times New Roman"/>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3">
    <w:nsid w:val="46FC6D24"/>
    <w:multiLevelType w:val="hybridMultilevel"/>
    <w:tmpl w:val="CEE496D0"/>
    <w:lvl w:ilvl="0" w:tplc="10090011">
      <w:start w:val="1"/>
      <w:numFmt w:val="decimal"/>
      <w:lvlText w:val="%1)"/>
      <w:lvlJc w:val="left"/>
      <w:pPr>
        <w:ind w:left="360" w:hanging="360"/>
      </w:pPr>
      <w:rPr>
        <w:rFonts w:cs="Times New Roman" w:hint="default"/>
      </w:rPr>
    </w:lvl>
    <w:lvl w:ilvl="1" w:tplc="10090019" w:tentative="1">
      <w:start w:val="1"/>
      <w:numFmt w:val="lowerLetter"/>
      <w:lvlText w:val="%2."/>
      <w:lvlJc w:val="left"/>
      <w:pPr>
        <w:ind w:left="1080" w:hanging="360"/>
      </w:pPr>
      <w:rPr>
        <w:rFonts w:cs="Times New Roman"/>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4">
    <w:nsid w:val="5B895658"/>
    <w:multiLevelType w:val="hybridMultilevel"/>
    <w:tmpl w:val="FB326356"/>
    <w:lvl w:ilvl="0" w:tplc="10090011">
      <w:start w:val="1"/>
      <w:numFmt w:val="decimal"/>
      <w:lvlText w:val="%1)"/>
      <w:lvlJc w:val="left"/>
      <w:pPr>
        <w:ind w:left="360" w:hanging="360"/>
      </w:pPr>
      <w:rPr>
        <w:rFonts w:cs="Times New Roman" w:hint="default"/>
      </w:rPr>
    </w:lvl>
    <w:lvl w:ilvl="1" w:tplc="10090019" w:tentative="1">
      <w:start w:val="1"/>
      <w:numFmt w:val="lowerLetter"/>
      <w:lvlText w:val="%2."/>
      <w:lvlJc w:val="left"/>
      <w:pPr>
        <w:ind w:left="1080" w:hanging="360"/>
      </w:pPr>
      <w:rPr>
        <w:rFonts w:cs="Times New Roman"/>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5">
    <w:nsid w:val="65E1387D"/>
    <w:multiLevelType w:val="hybridMultilevel"/>
    <w:tmpl w:val="EA02D504"/>
    <w:lvl w:ilvl="0" w:tplc="10090011">
      <w:start w:val="1"/>
      <w:numFmt w:val="decimal"/>
      <w:lvlText w:val="%1)"/>
      <w:lvlJc w:val="left"/>
      <w:pPr>
        <w:ind w:left="360" w:hanging="360"/>
      </w:pPr>
      <w:rPr>
        <w:rFonts w:cs="Times New Roman" w:hint="default"/>
      </w:rPr>
    </w:lvl>
    <w:lvl w:ilvl="1" w:tplc="10090019" w:tentative="1">
      <w:start w:val="1"/>
      <w:numFmt w:val="lowerLetter"/>
      <w:lvlText w:val="%2."/>
      <w:lvlJc w:val="left"/>
      <w:pPr>
        <w:ind w:left="1080" w:hanging="360"/>
      </w:pPr>
      <w:rPr>
        <w:rFonts w:cs="Times New Roman"/>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6">
    <w:nsid w:val="6FC944EF"/>
    <w:multiLevelType w:val="hybridMultilevel"/>
    <w:tmpl w:val="07C440C2"/>
    <w:lvl w:ilvl="0" w:tplc="10090011">
      <w:start w:val="1"/>
      <w:numFmt w:val="decimal"/>
      <w:lvlText w:val="%1)"/>
      <w:lvlJc w:val="left"/>
      <w:pPr>
        <w:ind w:left="360" w:hanging="360"/>
      </w:pPr>
      <w:rPr>
        <w:rFonts w:cs="Times New Roman" w:hint="default"/>
      </w:rPr>
    </w:lvl>
    <w:lvl w:ilvl="1" w:tplc="10090019" w:tentative="1">
      <w:start w:val="1"/>
      <w:numFmt w:val="lowerLetter"/>
      <w:lvlText w:val="%2."/>
      <w:lvlJc w:val="left"/>
      <w:pPr>
        <w:ind w:left="1080" w:hanging="360"/>
      </w:pPr>
      <w:rPr>
        <w:rFonts w:cs="Times New Roman"/>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num w:numId="1">
    <w:abstractNumId w:val="4"/>
  </w:num>
  <w:num w:numId="2">
    <w:abstractNumId w:val="0"/>
  </w:num>
  <w:num w:numId="3">
    <w:abstractNumId w:val="3"/>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FFB"/>
    <w:rsid w:val="0000611F"/>
    <w:rsid w:val="00007E70"/>
    <w:rsid w:val="000113B8"/>
    <w:rsid w:val="00044DDD"/>
    <w:rsid w:val="000468EF"/>
    <w:rsid w:val="00056D8E"/>
    <w:rsid w:val="00061308"/>
    <w:rsid w:val="00061A42"/>
    <w:rsid w:val="00062E02"/>
    <w:rsid w:val="00065AA7"/>
    <w:rsid w:val="000667CB"/>
    <w:rsid w:val="000712D6"/>
    <w:rsid w:val="00073E69"/>
    <w:rsid w:val="00083C6E"/>
    <w:rsid w:val="000874FA"/>
    <w:rsid w:val="00090222"/>
    <w:rsid w:val="000919B4"/>
    <w:rsid w:val="0009617D"/>
    <w:rsid w:val="000A2C0C"/>
    <w:rsid w:val="000A79E4"/>
    <w:rsid w:val="000C6F58"/>
    <w:rsid w:val="000E4D2A"/>
    <w:rsid w:val="000E7796"/>
    <w:rsid w:val="000F0A1D"/>
    <w:rsid w:val="000F0F50"/>
    <w:rsid w:val="000F2B99"/>
    <w:rsid w:val="00104793"/>
    <w:rsid w:val="00104A26"/>
    <w:rsid w:val="00106595"/>
    <w:rsid w:val="0011388D"/>
    <w:rsid w:val="00130B76"/>
    <w:rsid w:val="00132B1B"/>
    <w:rsid w:val="00135D09"/>
    <w:rsid w:val="00140071"/>
    <w:rsid w:val="00151279"/>
    <w:rsid w:val="00151D85"/>
    <w:rsid w:val="00152179"/>
    <w:rsid w:val="00155499"/>
    <w:rsid w:val="00164EDA"/>
    <w:rsid w:val="00176CDB"/>
    <w:rsid w:val="00181F66"/>
    <w:rsid w:val="00184431"/>
    <w:rsid w:val="00192163"/>
    <w:rsid w:val="001921B9"/>
    <w:rsid w:val="001968FD"/>
    <w:rsid w:val="001C10FE"/>
    <w:rsid w:val="001C7A76"/>
    <w:rsid w:val="001D4A98"/>
    <w:rsid w:val="001D4E58"/>
    <w:rsid w:val="001D61E0"/>
    <w:rsid w:val="001E0CF2"/>
    <w:rsid w:val="001F0B74"/>
    <w:rsid w:val="001F5473"/>
    <w:rsid w:val="00233147"/>
    <w:rsid w:val="0024300A"/>
    <w:rsid w:val="00244D75"/>
    <w:rsid w:val="00255564"/>
    <w:rsid w:val="0026141D"/>
    <w:rsid w:val="00270DE8"/>
    <w:rsid w:val="0027133D"/>
    <w:rsid w:val="0027670E"/>
    <w:rsid w:val="002825B8"/>
    <w:rsid w:val="00296462"/>
    <w:rsid w:val="002A26B1"/>
    <w:rsid w:val="002A38F6"/>
    <w:rsid w:val="002A5A5E"/>
    <w:rsid w:val="002A6E91"/>
    <w:rsid w:val="002A7D90"/>
    <w:rsid w:val="002B10DC"/>
    <w:rsid w:val="002B6ACB"/>
    <w:rsid w:val="002C291A"/>
    <w:rsid w:val="002D347C"/>
    <w:rsid w:val="002D527E"/>
    <w:rsid w:val="002D75A6"/>
    <w:rsid w:val="002E32F0"/>
    <w:rsid w:val="002E3C0B"/>
    <w:rsid w:val="002E5334"/>
    <w:rsid w:val="002E7C28"/>
    <w:rsid w:val="002F0BFD"/>
    <w:rsid w:val="003216A3"/>
    <w:rsid w:val="00322538"/>
    <w:rsid w:val="00331EB1"/>
    <w:rsid w:val="003453D1"/>
    <w:rsid w:val="003472E7"/>
    <w:rsid w:val="00350F4F"/>
    <w:rsid w:val="00355C07"/>
    <w:rsid w:val="00361651"/>
    <w:rsid w:val="00362540"/>
    <w:rsid w:val="00370E46"/>
    <w:rsid w:val="00372B26"/>
    <w:rsid w:val="00376B12"/>
    <w:rsid w:val="0037754D"/>
    <w:rsid w:val="0038089D"/>
    <w:rsid w:val="00383576"/>
    <w:rsid w:val="00383961"/>
    <w:rsid w:val="00384887"/>
    <w:rsid w:val="00390CFC"/>
    <w:rsid w:val="00394B55"/>
    <w:rsid w:val="00395EAB"/>
    <w:rsid w:val="003A1F47"/>
    <w:rsid w:val="003C4F9F"/>
    <w:rsid w:val="003D0C58"/>
    <w:rsid w:val="003D1453"/>
    <w:rsid w:val="003D56E5"/>
    <w:rsid w:val="003F5D23"/>
    <w:rsid w:val="003F6BFE"/>
    <w:rsid w:val="00402CF1"/>
    <w:rsid w:val="00404F44"/>
    <w:rsid w:val="0040567B"/>
    <w:rsid w:val="004145FB"/>
    <w:rsid w:val="00417CF2"/>
    <w:rsid w:val="00425015"/>
    <w:rsid w:val="00437459"/>
    <w:rsid w:val="00451650"/>
    <w:rsid w:val="00454465"/>
    <w:rsid w:val="0047336A"/>
    <w:rsid w:val="00474FC3"/>
    <w:rsid w:val="004920A1"/>
    <w:rsid w:val="00497FCF"/>
    <w:rsid w:val="004A2C33"/>
    <w:rsid w:val="004A2C45"/>
    <w:rsid w:val="004B2F43"/>
    <w:rsid w:val="004C0BCE"/>
    <w:rsid w:val="004C156D"/>
    <w:rsid w:val="004C4F5D"/>
    <w:rsid w:val="004C5F6D"/>
    <w:rsid w:val="004D35F6"/>
    <w:rsid w:val="004E037F"/>
    <w:rsid w:val="004E7C5B"/>
    <w:rsid w:val="004F1F96"/>
    <w:rsid w:val="0050072D"/>
    <w:rsid w:val="005140BD"/>
    <w:rsid w:val="00514D30"/>
    <w:rsid w:val="00525756"/>
    <w:rsid w:val="00526BBC"/>
    <w:rsid w:val="00530E71"/>
    <w:rsid w:val="005331DC"/>
    <w:rsid w:val="00534BBB"/>
    <w:rsid w:val="00536118"/>
    <w:rsid w:val="00536A2D"/>
    <w:rsid w:val="00537140"/>
    <w:rsid w:val="00541938"/>
    <w:rsid w:val="00541F5A"/>
    <w:rsid w:val="00547D7C"/>
    <w:rsid w:val="0055191C"/>
    <w:rsid w:val="00561B1C"/>
    <w:rsid w:val="00574CDD"/>
    <w:rsid w:val="00580389"/>
    <w:rsid w:val="00580902"/>
    <w:rsid w:val="00587423"/>
    <w:rsid w:val="00590515"/>
    <w:rsid w:val="005906FD"/>
    <w:rsid w:val="005913FF"/>
    <w:rsid w:val="00593CA7"/>
    <w:rsid w:val="005B1988"/>
    <w:rsid w:val="005B60DB"/>
    <w:rsid w:val="005C4A3B"/>
    <w:rsid w:val="005D04CD"/>
    <w:rsid w:val="005D2EEB"/>
    <w:rsid w:val="005D5DD6"/>
    <w:rsid w:val="005E7485"/>
    <w:rsid w:val="005F0A2B"/>
    <w:rsid w:val="00604452"/>
    <w:rsid w:val="00605760"/>
    <w:rsid w:val="00610FC5"/>
    <w:rsid w:val="00633413"/>
    <w:rsid w:val="00641997"/>
    <w:rsid w:val="00645BA7"/>
    <w:rsid w:val="00647536"/>
    <w:rsid w:val="0065077D"/>
    <w:rsid w:val="006541E4"/>
    <w:rsid w:val="00661468"/>
    <w:rsid w:val="00662744"/>
    <w:rsid w:val="0066325C"/>
    <w:rsid w:val="00670F88"/>
    <w:rsid w:val="00671E1D"/>
    <w:rsid w:val="0067683F"/>
    <w:rsid w:val="006771CD"/>
    <w:rsid w:val="00692821"/>
    <w:rsid w:val="00697495"/>
    <w:rsid w:val="006A5A06"/>
    <w:rsid w:val="006A7F01"/>
    <w:rsid w:val="006C73A6"/>
    <w:rsid w:val="006E00B3"/>
    <w:rsid w:val="006E0E0D"/>
    <w:rsid w:val="006E1AAD"/>
    <w:rsid w:val="006E495B"/>
    <w:rsid w:val="00701E1B"/>
    <w:rsid w:val="007078E6"/>
    <w:rsid w:val="00742ACE"/>
    <w:rsid w:val="00742FC6"/>
    <w:rsid w:val="00756CAE"/>
    <w:rsid w:val="00767E5E"/>
    <w:rsid w:val="00771B95"/>
    <w:rsid w:val="00774CE2"/>
    <w:rsid w:val="00792FA0"/>
    <w:rsid w:val="00793B5B"/>
    <w:rsid w:val="007A06DB"/>
    <w:rsid w:val="007B0BE8"/>
    <w:rsid w:val="007B332B"/>
    <w:rsid w:val="007C2953"/>
    <w:rsid w:val="007D0D18"/>
    <w:rsid w:val="007D0EC2"/>
    <w:rsid w:val="007E0EBF"/>
    <w:rsid w:val="007E42A9"/>
    <w:rsid w:val="00805EA5"/>
    <w:rsid w:val="00817658"/>
    <w:rsid w:val="00820F4D"/>
    <w:rsid w:val="00830376"/>
    <w:rsid w:val="00861D39"/>
    <w:rsid w:val="00862FE1"/>
    <w:rsid w:val="008708B1"/>
    <w:rsid w:val="00872B8E"/>
    <w:rsid w:val="00883992"/>
    <w:rsid w:val="008A7C58"/>
    <w:rsid w:val="008D17AC"/>
    <w:rsid w:val="008D6EE4"/>
    <w:rsid w:val="008D7486"/>
    <w:rsid w:val="008E2D08"/>
    <w:rsid w:val="008E6FAB"/>
    <w:rsid w:val="008F51CE"/>
    <w:rsid w:val="0090234F"/>
    <w:rsid w:val="00902491"/>
    <w:rsid w:val="00905107"/>
    <w:rsid w:val="009123E6"/>
    <w:rsid w:val="00920AA3"/>
    <w:rsid w:val="009218FC"/>
    <w:rsid w:val="00927326"/>
    <w:rsid w:val="009346B7"/>
    <w:rsid w:val="00942074"/>
    <w:rsid w:val="009529D5"/>
    <w:rsid w:val="00987091"/>
    <w:rsid w:val="00992777"/>
    <w:rsid w:val="00993E26"/>
    <w:rsid w:val="009C19E0"/>
    <w:rsid w:val="009C3E0F"/>
    <w:rsid w:val="009C739C"/>
    <w:rsid w:val="009E1297"/>
    <w:rsid w:val="009E2999"/>
    <w:rsid w:val="009F02F6"/>
    <w:rsid w:val="00A0417A"/>
    <w:rsid w:val="00A10990"/>
    <w:rsid w:val="00A146EB"/>
    <w:rsid w:val="00A14758"/>
    <w:rsid w:val="00A2263A"/>
    <w:rsid w:val="00A26CEE"/>
    <w:rsid w:val="00A4139B"/>
    <w:rsid w:val="00A44103"/>
    <w:rsid w:val="00A45391"/>
    <w:rsid w:val="00A525F3"/>
    <w:rsid w:val="00A564DC"/>
    <w:rsid w:val="00A60915"/>
    <w:rsid w:val="00A66276"/>
    <w:rsid w:val="00A70A39"/>
    <w:rsid w:val="00A76991"/>
    <w:rsid w:val="00A853E1"/>
    <w:rsid w:val="00A910F6"/>
    <w:rsid w:val="00A94A1C"/>
    <w:rsid w:val="00AA42AB"/>
    <w:rsid w:val="00AC4ED0"/>
    <w:rsid w:val="00AD4EC7"/>
    <w:rsid w:val="00AE34B2"/>
    <w:rsid w:val="00AE4F73"/>
    <w:rsid w:val="00B02FFB"/>
    <w:rsid w:val="00B140CA"/>
    <w:rsid w:val="00B24AF7"/>
    <w:rsid w:val="00B4694A"/>
    <w:rsid w:val="00B550BC"/>
    <w:rsid w:val="00B56DDD"/>
    <w:rsid w:val="00B92A09"/>
    <w:rsid w:val="00B92CE5"/>
    <w:rsid w:val="00B9325A"/>
    <w:rsid w:val="00BA1982"/>
    <w:rsid w:val="00BA4FA2"/>
    <w:rsid w:val="00BB3454"/>
    <w:rsid w:val="00BC5645"/>
    <w:rsid w:val="00BC7411"/>
    <w:rsid w:val="00BD4B8B"/>
    <w:rsid w:val="00BE6CFD"/>
    <w:rsid w:val="00BF0E25"/>
    <w:rsid w:val="00BF36E4"/>
    <w:rsid w:val="00BF4828"/>
    <w:rsid w:val="00BF6DDE"/>
    <w:rsid w:val="00C029BA"/>
    <w:rsid w:val="00C06C50"/>
    <w:rsid w:val="00C2284A"/>
    <w:rsid w:val="00C22EE6"/>
    <w:rsid w:val="00C23DB8"/>
    <w:rsid w:val="00C40821"/>
    <w:rsid w:val="00C503F4"/>
    <w:rsid w:val="00C611F8"/>
    <w:rsid w:val="00C61D99"/>
    <w:rsid w:val="00C741A0"/>
    <w:rsid w:val="00C75207"/>
    <w:rsid w:val="00C767A3"/>
    <w:rsid w:val="00C83D60"/>
    <w:rsid w:val="00C83DE9"/>
    <w:rsid w:val="00C950D3"/>
    <w:rsid w:val="00C97A49"/>
    <w:rsid w:val="00CA3AB2"/>
    <w:rsid w:val="00CA55F6"/>
    <w:rsid w:val="00CB1E9E"/>
    <w:rsid w:val="00CB4F90"/>
    <w:rsid w:val="00CB773C"/>
    <w:rsid w:val="00CD3559"/>
    <w:rsid w:val="00CF5E85"/>
    <w:rsid w:val="00D0187E"/>
    <w:rsid w:val="00D15580"/>
    <w:rsid w:val="00D21BE6"/>
    <w:rsid w:val="00D348A3"/>
    <w:rsid w:val="00D36BD1"/>
    <w:rsid w:val="00D50479"/>
    <w:rsid w:val="00D50BF4"/>
    <w:rsid w:val="00D519A8"/>
    <w:rsid w:val="00D70D3A"/>
    <w:rsid w:val="00D71661"/>
    <w:rsid w:val="00D841E8"/>
    <w:rsid w:val="00D907D4"/>
    <w:rsid w:val="00D90D80"/>
    <w:rsid w:val="00D91923"/>
    <w:rsid w:val="00D92F9B"/>
    <w:rsid w:val="00D93CE7"/>
    <w:rsid w:val="00DA5DD5"/>
    <w:rsid w:val="00DB0538"/>
    <w:rsid w:val="00DB6A5D"/>
    <w:rsid w:val="00DC41B2"/>
    <w:rsid w:val="00DD0849"/>
    <w:rsid w:val="00DE12CE"/>
    <w:rsid w:val="00DF1AC1"/>
    <w:rsid w:val="00DF25C6"/>
    <w:rsid w:val="00DF5DFB"/>
    <w:rsid w:val="00E02327"/>
    <w:rsid w:val="00E152C1"/>
    <w:rsid w:val="00E21C32"/>
    <w:rsid w:val="00E22586"/>
    <w:rsid w:val="00E30E9B"/>
    <w:rsid w:val="00E311BF"/>
    <w:rsid w:val="00E349FD"/>
    <w:rsid w:val="00E47963"/>
    <w:rsid w:val="00E50CFA"/>
    <w:rsid w:val="00E532A6"/>
    <w:rsid w:val="00E73A72"/>
    <w:rsid w:val="00E82325"/>
    <w:rsid w:val="00E87783"/>
    <w:rsid w:val="00E91467"/>
    <w:rsid w:val="00EA2C9E"/>
    <w:rsid w:val="00EA2E37"/>
    <w:rsid w:val="00EA63AD"/>
    <w:rsid w:val="00EB2B25"/>
    <w:rsid w:val="00EB4634"/>
    <w:rsid w:val="00EB63C5"/>
    <w:rsid w:val="00EC05FF"/>
    <w:rsid w:val="00EC70B1"/>
    <w:rsid w:val="00ED114B"/>
    <w:rsid w:val="00EE727E"/>
    <w:rsid w:val="00EF2C99"/>
    <w:rsid w:val="00F03817"/>
    <w:rsid w:val="00F074A2"/>
    <w:rsid w:val="00F144AD"/>
    <w:rsid w:val="00F1513F"/>
    <w:rsid w:val="00F16FB4"/>
    <w:rsid w:val="00F255AE"/>
    <w:rsid w:val="00F25AF6"/>
    <w:rsid w:val="00F305CF"/>
    <w:rsid w:val="00F310FA"/>
    <w:rsid w:val="00F35D69"/>
    <w:rsid w:val="00F528B2"/>
    <w:rsid w:val="00F60F14"/>
    <w:rsid w:val="00F659C0"/>
    <w:rsid w:val="00F87D42"/>
    <w:rsid w:val="00FA1C49"/>
    <w:rsid w:val="00FA5E25"/>
    <w:rsid w:val="00FC3624"/>
    <w:rsid w:val="00FC6854"/>
    <w:rsid w:val="00FE2C2B"/>
    <w:rsid w:val="00FE32F4"/>
    <w:rsid w:val="00FE5BB4"/>
    <w:rsid w:val="00FE7171"/>
    <w:rsid w:val="00FF6F8E"/>
    <w:rsid w:val="00FF7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D85"/>
    <w:pPr>
      <w:spacing w:after="200" w:line="276" w:lineRule="auto"/>
    </w:pPr>
    <w:rPr>
      <w:sz w:val="22"/>
      <w:szCs w:val="22"/>
      <w:lang w:val="en-CA"/>
    </w:rPr>
  </w:style>
  <w:style w:type="paragraph" w:styleId="Heading1">
    <w:name w:val="heading 1"/>
    <w:basedOn w:val="Normal"/>
    <w:next w:val="Normal"/>
    <w:link w:val="Heading1Char"/>
    <w:uiPriority w:val="99"/>
    <w:qFormat/>
    <w:rsid w:val="002D527E"/>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D527E"/>
    <w:rPr>
      <w:rFonts w:ascii="Cambria" w:hAnsi="Cambria" w:cs="Times New Roman"/>
      <w:b/>
      <w:bCs/>
      <w:color w:val="365F91"/>
      <w:sz w:val="28"/>
      <w:szCs w:val="28"/>
    </w:rPr>
  </w:style>
  <w:style w:type="paragraph" w:styleId="NormalWeb">
    <w:name w:val="Normal (Web)"/>
    <w:basedOn w:val="Normal"/>
    <w:uiPriority w:val="99"/>
    <w:rsid w:val="00B02FFB"/>
    <w:pPr>
      <w:spacing w:before="100" w:beforeAutospacing="1" w:after="100" w:afterAutospacing="1" w:line="240" w:lineRule="auto"/>
    </w:pPr>
    <w:rPr>
      <w:rFonts w:ascii="Times New Roman" w:eastAsia="Times New Roman" w:hAnsi="Times New Roman"/>
      <w:sz w:val="24"/>
      <w:szCs w:val="24"/>
      <w:lang w:eastAsia="en-CA"/>
    </w:rPr>
  </w:style>
  <w:style w:type="paragraph" w:styleId="BalloonText">
    <w:name w:val="Balloon Text"/>
    <w:basedOn w:val="Normal"/>
    <w:link w:val="BalloonTextChar"/>
    <w:uiPriority w:val="99"/>
    <w:semiHidden/>
    <w:rsid w:val="006E0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E00B3"/>
    <w:rPr>
      <w:rFonts w:ascii="Tahoma" w:hAnsi="Tahoma" w:cs="Tahoma"/>
      <w:sz w:val="16"/>
      <w:szCs w:val="16"/>
    </w:rPr>
  </w:style>
  <w:style w:type="paragraph" w:styleId="Header">
    <w:name w:val="header"/>
    <w:basedOn w:val="Normal"/>
    <w:link w:val="HeaderChar"/>
    <w:uiPriority w:val="99"/>
    <w:rsid w:val="004E037F"/>
    <w:pPr>
      <w:tabs>
        <w:tab w:val="center" w:pos="4320"/>
        <w:tab w:val="right" w:pos="8640"/>
      </w:tabs>
      <w:spacing w:after="0" w:line="240" w:lineRule="auto"/>
    </w:pPr>
  </w:style>
  <w:style w:type="character" w:customStyle="1" w:styleId="HeaderChar">
    <w:name w:val="Header Char"/>
    <w:basedOn w:val="DefaultParagraphFont"/>
    <w:link w:val="Header"/>
    <w:uiPriority w:val="99"/>
    <w:locked/>
    <w:rsid w:val="004E037F"/>
    <w:rPr>
      <w:rFonts w:cs="Times New Roman"/>
    </w:rPr>
  </w:style>
  <w:style w:type="paragraph" w:styleId="Footer">
    <w:name w:val="footer"/>
    <w:basedOn w:val="Normal"/>
    <w:link w:val="FooterChar"/>
    <w:uiPriority w:val="99"/>
    <w:rsid w:val="004E037F"/>
    <w:pPr>
      <w:tabs>
        <w:tab w:val="center" w:pos="4320"/>
        <w:tab w:val="right" w:pos="8640"/>
      </w:tabs>
      <w:spacing w:after="0" w:line="240" w:lineRule="auto"/>
    </w:pPr>
  </w:style>
  <w:style w:type="character" w:customStyle="1" w:styleId="FooterChar">
    <w:name w:val="Footer Char"/>
    <w:basedOn w:val="DefaultParagraphFont"/>
    <w:link w:val="Footer"/>
    <w:uiPriority w:val="99"/>
    <w:locked/>
    <w:rsid w:val="004E037F"/>
    <w:rPr>
      <w:rFonts w:cs="Times New Roman"/>
    </w:rPr>
  </w:style>
  <w:style w:type="character" w:styleId="Hyperlink">
    <w:name w:val="Hyperlink"/>
    <w:basedOn w:val="DefaultParagraphFont"/>
    <w:uiPriority w:val="99"/>
    <w:rsid w:val="00233147"/>
    <w:rPr>
      <w:rFonts w:cs="Times New Roman"/>
      <w:color w:val="0000FF"/>
      <w:u w:val="single"/>
    </w:rPr>
  </w:style>
  <w:style w:type="character" w:styleId="CommentReference">
    <w:name w:val="annotation reference"/>
    <w:basedOn w:val="DefaultParagraphFont"/>
    <w:uiPriority w:val="99"/>
    <w:semiHidden/>
    <w:rsid w:val="005B60DB"/>
    <w:rPr>
      <w:rFonts w:cs="Times New Roman"/>
      <w:sz w:val="16"/>
      <w:szCs w:val="16"/>
    </w:rPr>
  </w:style>
  <w:style w:type="paragraph" w:styleId="CommentText">
    <w:name w:val="annotation text"/>
    <w:basedOn w:val="Normal"/>
    <w:link w:val="CommentTextChar"/>
    <w:uiPriority w:val="99"/>
    <w:semiHidden/>
    <w:rsid w:val="005B60DB"/>
    <w:rPr>
      <w:sz w:val="20"/>
      <w:szCs w:val="20"/>
    </w:rPr>
  </w:style>
  <w:style w:type="character" w:customStyle="1" w:styleId="CommentTextChar">
    <w:name w:val="Comment Text Char"/>
    <w:basedOn w:val="DefaultParagraphFont"/>
    <w:link w:val="CommentText"/>
    <w:uiPriority w:val="99"/>
    <w:semiHidden/>
    <w:locked/>
    <w:rsid w:val="00883992"/>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5B60DB"/>
    <w:rPr>
      <w:b/>
      <w:bCs/>
    </w:rPr>
  </w:style>
  <w:style w:type="character" w:customStyle="1" w:styleId="CommentSubjectChar">
    <w:name w:val="Comment Subject Char"/>
    <w:basedOn w:val="CommentTextChar"/>
    <w:link w:val="CommentSubject"/>
    <w:uiPriority w:val="99"/>
    <w:semiHidden/>
    <w:locked/>
    <w:rsid w:val="00883992"/>
    <w:rPr>
      <w:rFonts w:cs="Times New Roman"/>
      <w:b/>
      <w:bCs/>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D85"/>
    <w:pPr>
      <w:spacing w:after="200" w:line="276" w:lineRule="auto"/>
    </w:pPr>
    <w:rPr>
      <w:sz w:val="22"/>
      <w:szCs w:val="22"/>
      <w:lang w:val="en-CA"/>
    </w:rPr>
  </w:style>
  <w:style w:type="paragraph" w:styleId="Heading1">
    <w:name w:val="heading 1"/>
    <w:basedOn w:val="Normal"/>
    <w:next w:val="Normal"/>
    <w:link w:val="Heading1Char"/>
    <w:uiPriority w:val="99"/>
    <w:qFormat/>
    <w:rsid w:val="002D527E"/>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D527E"/>
    <w:rPr>
      <w:rFonts w:ascii="Cambria" w:hAnsi="Cambria" w:cs="Times New Roman"/>
      <w:b/>
      <w:bCs/>
      <w:color w:val="365F91"/>
      <w:sz w:val="28"/>
      <w:szCs w:val="28"/>
    </w:rPr>
  </w:style>
  <w:style w:type="paragraph" w:styleId="NormalWeb">
    <w:name w:val="Normal (Web)"/>
    <w:basedOn w:val="Normal"/>
    <w:uiPriority w:val="99"/>
    <w:rsid w:val="00B02FFB"/>
    <w:pPr>
      <w:spacing w:before="100" w:beforeAutospacing="1" w:after="100" w:afterAutospacing="1" w:line="240" w:lineRule="auto"/>
    </w:pPr>
    <w:rPr>
      <w:rFonts w:ascii="Times New Roman" w:eastAsia="Times New Roman" w:hAnsi="Times New Roman"/>
      <w:sz w:val="24"/>
      <w:szCs w:val="24"/>
      <w:lang w:eastAsia="en-CA"/>
    </w:rPr>
  </w:style>
  <w:style w:type="paragraph" w:styleId="BalloonText">
    <w:name w:val="Balloon Text"/>
    <w:basedOn w:val="Normal"/>
    <w:link w:val="BalloonTextChar"/>
    <w:uiPriority w:val="99"/>
    <w:semiHidden/>
    <w:rsid w:val="006E0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E00B3"/>
    <w:rPr>
      <w:rFonts w:ascii="Tahoma" w:hAnsi="Tahoma" w:cs="Tahoma"/>
      <w:sz w:val="16"/>
      <w:szCs w:val="16"/>
    </w:rPr>
  </w:style>
  <w:style w:type="paragraph" w:styleId="Header">
    <w:name w:val="header"/>
    <w:basedOn w:val="Normal"/>
    <w:link w:val="HeaderChar"/>
    <w:uiPriority w:val="99"/>
    <w:rsid w:val="004E037F"/>
    <w:pPr>
      <w:tabs>
        <w:tab w:val="center" w:pos="4320"/>
        <w:tab w:val="right" w:pos="8640"/>
      </w:tabs>
      <w:spacing w:after="0" w:line="240" w:lineRule="auto"/>
    </w:pPr>
  </w:style>
  <w:style w:type="character" w:customStyle="1" w:styleId="HeaderChar">
    <w:name w:val="Header Char"/>
    <w:basedOn w:val="DefaultParagraphFont"/>
    <w:link w:val="Header"/>
    <w:uiPriority w:val="99"/>
    <w:locked/>
    <w:rsid w:val="004E037F"/>
    <w:rPr>
      <w:rFonts w:cs="Times New Roman"/>
    </w:rPr>
  </w:style>
  <w:style w:type="paragraph" w:styleId="Footer">
    <w:name w:val="footer"/>
    <w:basedOn w:val="Normal"/>
    <w:link w:val="FooterChar"/>
    <w:uiPriority w:val="99"/>
    <w:rsid w:val="004E037F"/>
    <w:pPr>
      <w:tabs>
        <w:tab w:val="center" w:pos="4320"/>
        <w:tab w:val="right" w:pos="8640"/>
      </w:tabs>
      <w:spacing w:after="0" w:line="240" w:lineRule="auto"/>
    </w:pPr>
  </w:style>
  <w:style w:type="character" w:customStyle="1" w:styleId="FooterChar">
    <w:name w:val="Footer Char"/>
    <w:basedOn w:val="DefaultParagraphFont"/>
    <w:link w:val="Footer"/>
    <w:uiPriority w:val="99"/>
    <w:locked/>
    <w:rsid w:val="004E037F"/>
    <w:rPr>
      <w:rFonts w:cs="Times New Roman"/>
    </w:rPr>
  </w:style>
  <w:style w:type="character" w:styleId="Hyperlink">
    <w:name w:val="Hyperlink"/>
    <w:basedOn w:val="DefaultParagraphFont"/>
    <w:uiPriority w:val="99"/>
    <w:rsid w:val="00233147"/>
    <w:rPr>
      <w:rFonts w:cs="Times New Roman"/>
      <w:color w:val="0000FF"/>
      <w:u w:val="single"/>
    </w:rPr>
  </w:style>
  <w:style w:type="character" w:styleId="CommentReference">
    <w:name w:val="annotation reference"/>
    <w:basedOn w:val="DefaultParagraphFont"/>
    <w:uiPriority w:val="99"/>
    <w:semiHidden/>
    <w:rsid w:val="005B60DB"/>
    <w:rPr>
      <w:rFonts w:cs="Times New Roman"/>
      <w:sz w:val="16"/>
      <w:szCs w:val="16"/>
    </w:rPr>
  </w:style>
  <w:style w:type="paragraph" w:styleId="CommentText">
    <w:name w:val="annotation text"/>
    <w:basedOn w:val="Normal"/>
    <w:link w:val="CommentTextChar"/>
    <w:uiPriority w:val="99"/>
    <w:semiHidden/>
    <w:rsid w:val="005B60DB"/>
    <w:rPr>
      <w:sz w:val="20"/>
      <w:szCs w:val="20"/>
    </w:rPr>
  </w:style>
  <w:style w:type="character" w:customStyle="1" w:styleId="CommentTextChar">
    <w:name w:val="Comment Text Char"/>
    <w:basedOn w:val="DefaultParagraphFont"/>
    <w:link w:val="CommentText"/>
    <w:uiPriority w:val="99"/>
    <w:semiHidden/>
    <w:locked/>
    <w:rsid w:val="00883992"/>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5B60DB"/>
    <w:rPr>
      <w:b/>
      <w:bCs/>
    </w:rPr>
  </w:style>
  <w:style w:type="character" w:customStyle="1" w:styleId="CommentSubjectChar">
    <w:name w:val="Comment Subject Char"/>
    <w:basedOn w:val="CommentTextChar"/>
    <w:link w:val="CommentSubject"/>
    <w:uiPriority w:val="99"/>
    <w:semiHidden/>
    <w:locked/>
    <w:rsid w:val="00883992"/>
    <w:rPr>
      <w:rFonts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9945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jesh-kumar.tyagi@hec.ca"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navneetv@jmsb.concordia.c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Supply contracts at SkiRetail</vt:lpstr>
    </vt:vector>
  </TitlesOfParts>
  <Company>Hewlett-Packard</Company>
  <LinksUpToDate>false</LinksUpToDate>
  <CharactersWithSpaces>11983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contracts at SkiRetail</dc:title>
  <dc:creator>ABI</dc:creator>
  <cp:lastModifiedBy>Navneet Vidyarthi</cp:lastModifiedBy>
  <cp:revision>2</cp:revision>
  <dcterms:created xsi:type="dcterms:W3CDTF">2014-01-08T18:53:00Z</dcterms:created>
  <dcterms:modified xsi:type="dcterms:W3CDTF">2014-01-08T18:53:00Z</dcterms:modified>
</cp:coreProperties>
</file>